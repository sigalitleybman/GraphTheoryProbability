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CAC7" w14:textId="0719A499" w:rsidR="00815DE1" w:rsidRPr="00815DE1" w:rsidRDefault="00815DE1">
      <w:pPr>
        <w:jc w:val="center"/>
        <w:rPr>
          <w:ins w:id="0" w:author="sigalit leybman" w:date="2021-04-14T13:47:00Z"/>
          <w:u w:val="single"/>
          <w:rPrChange w:id="1" w:author="sigalit leybman" w:date="2021-04-14T13:48:00Z">
            <w:rPr>
              <w:ins w:id="2" w:author="sigalit leybman" w:date="2021-04-14T13:47:00Z"/>
            </w:rPr>
          </w:rPrChange>
        </w:rPr>
        <w:pPrChange w:id="3" w:author="sigalit leybman" w:date="2021-04-14T13:48:00Z">
          <w:pPr>
            <w:jc w:val="right"/>
          </w:pPr>
        </w:pPrChange>
      </w:pPr>
      <w:ins w:id="4" w:author="sigalit leybman" w:date="2021-04-14T13:47:00Z">
        <w:r w:rsidRPr="00815DE1">
          <w:rPr>
            <w:u w:val="single"/>
            <w:rPrChange w:id="5" w:author="sigalit leybman" w:date="2021-04-14T13:48:00Z">
              <w:rPr/>
            </w:rPrChange>
          </w:rPr>
          <w:t>Why we cho</w:t>
        </w:r>
      </w:ins>
      <w:ins w:id="6" w:author="sigalit leybman" w:date="2021-04-14T13:48:00Z">
        <w:r w:rsidRPr="00815DE1">
          <w:rPr>
            <w:u w:val="single"/>
            <w:rPrChange w:id="7" w:author="sigalit leybman" w:date="2021-04-14T13:48:00Z">
              <w:rPr/>
            </w:rPrChange>
          </w:rPr>
          <w:t xml:space="preserve">se vector of vectors </w:t>
        </w:r>
        <w:proofErr w:type="gramStart"/>
        <w:r w:rsidRPr="00815DE1">
          <w:rPr>
            <w:u w:val="single"/>
            <w:rPrChange w:id="8" w:author="sigalit leybman" w:date="2021-04-14T13:48:00Z">
              <w:rPr/>
            </w:rPrChange>
          </w:rPr>
          <w:t>structure ?</w:t>
        </w:r>
      </w:ins>
      <w:proofErr w:type="gramEnd"/>
    </w:p>
    <w:p w14:paraId="651E06D4" w14:textId="1027D13D" w:rsidR="00724F53" w:rsidRDefault="00724F53">
      <w:pPr>
        <w:jc w:val="center"/>
        <w:rPr>
          <w:ins w:id="9" w:author="sigalit leybman" w:date="2021-04-13T22:17:00Z"/>
        </w:rPr>
        <w:pPrChange w:id="10" w:author="sigalit leybman" w:date="2021-04-14T13:48:00Z">
          <w:pPr>
            <w:jc w:val="right"/>
          </w:pPr>
        </w:pPrChange>
      </w:pPr>
      <w:ins w:id="11" w:author="sigalit leybman" w:date="2021-04-13T22:17:00Z">
        <w:r>
          <w:t xml:space="preserve">We decided to choose </w:t>
        </w:r>
      </w:ins>
      <w:ins w:id="12" w:author="sigalit leybman" w:date="2021-04-13T22:18:00Z">
        <w:r>
          <w:t xml:space="preserve">the data </w:t>
        </w:r>
      </w:ins>
      <w:ins w:id="13" w:author="sigalit leybman" w:date="2021-04-13T22:19:00Z">
        <w:r w:rsidRPr="00724F53">
          <w:t>structure</w:t>
        </w:r>
        <w:r>
          <w:t xml:space="preserve"> </w:t>
        </w:r>
      </w:ins>
      <w:ins w:id="14" w:author="sigalit leybman" w:date="2021-04-13T22:18:00Z">
        <w:r>
          <w:t>of vector of vectors bec</w:t>
        </w:r>
      </w:ins>
      <w:ins w:id="15" w:author="sigalit leybman" w:date="2021-04-13T22:19:00Z">
        <w:r>
          <w:t>a</w:t>
        </w:r>
      </w:ins>
      <w:ins w:id="16" w:author="sigalit leybman" w:date="2021-04-13T22:18:00Z">
        <w:r>
          <w:t>use</w:t>
        </w:r>
      </w:ins>
      <w:ins w:id="17" w:author="sigalit leybman" w:date="2021-04-13T22:19:00Z">
        <w:r>
          <w:t xml:space="preserve"> </w:t>
        </w:r>
      </w:ins>
      <w:ins w:id="18" w:author="sigalit leybman" w:date="2021-04-13T22:21:00Z">
        <w:r w:rsidR="00E47D1A">
          <w:t xml:space="preserve">it </w:t>
        </w:r>
      </w:ins>
      <w:ins w:id="19" w:author="sigalit leybman" w:date="2021-04-13T22:22:00Z">
        <w:r w:rsidR="00E47D1A">
          <w:t xml:space="preserve">has a lot of </w:t>
        </w:r>
      </w:ins>
      <w:ins w:id="20" w:author="sigalit leybman" w:date="2021-04-13T22:23:00Z">
        <w:r w:rsidR="00E47D1A">
          <w:t>benefits such as: easy access to e</w:t>
        </w:r>
      </w:ins>
      <w:ins w:id="21" w:author="sigalit leybman" w:date="2021-04-13T22:24:00Z">
        <w:r w:rsidR="00E47D1A">
          <w:t xml:space="preserve">ach </w:t>
        </w:r>
        <w:proofErr w:type="spellStart"/>
        <w:r w:rsidR="00E47D1A">
          <w:t>vertice</w:t>
        </w:r>
        <w:proofErr w:type="spellEnd"/>
        <w:r w:rsidR="00E47D1A">
          <w:t xml:space="preserve">, </w:t>
        </w:r>
      </w:ins>
      <w:ins w:id="22" w:author="sigalit leybman" w:date="2021-04-13T22:25:00Z">
        <w:r w:rsidR="00E47D1A">
          <w:t>the capacity of the vector increased according to the edges we added</w:t>
        </w:r>
      </w:ins>
      <w:ins w:id="23" w:author="sigalit leybman" w:date="2021-04-14T13:20:00Z">
        <w:r w:rsidR="00892FDB">
          <w:t xml:space="preserve">. </w:t>
        </w:r>
      </w:ins>
      <w:ins w:id="24" w:author="sigalit leybman" w:date="2021-04-14T13:29:00Z">
        <w:r w:rsidR="002F787C">
          <w:t xml:space="preserve">The </w:t>
        </w:r>
      </w:ins>
      <w:ins w:id="25" w:author="sigalit leybman" w:date="2021-04-14T13:20:00Z">
        <w:r w:rsidR="00892FDB">
          <w:t>data</w:t>
        </w:r>
      </w:ins>
      <w:ins w:id="26" w:author="sigalit leybman" w:date="2021-04-14T13:29:00Z">
        <w:r w:rsidR="002F787C">
          <w:t>-</w:t>
        </w:r>
      </w:ins>
      <w:proofErr w:type="gramStart"/>
      <w:ins w:id="27" w:author="sigalit leybman" w:date="2021-04-14T13:20:00Z">
        <w:r w:rsidR="00892FDB">
          <w:t xml:space="preserve">structure </w:t>
        </w:r>
      </w:ins>
      <w:ins w:id="28" w:author="sigalit leybman" w:date="2021-04-13T22:26:00Z">
        <w:r w:rsidR="00E47D1A">
          <w:t xml:space="preserve"> </w:t>
        </w:r>
      </w:ins>
      <w:ins w:id="29" w:author="sigalit leybman" w:date="2021-04-14T13:29:00Z">
        <w:r w:rsidR="002F787C">
          <w:t>vector</w:t>
        </w:r>
        <w:proofErr w:type="gramEnd"/>
        <w:r w:rsidR="002F787C">
          <w:t xml:space="preserve"> has a lot of</w:t>
        </w:r>
      </w:ins>
      <w:ins w:id="30" w:author="sigalit leybman" w:date="2021-04-14T13:30:00Z">
        <w:r w:rsidR="002F787C">
          <w:t xml:space="preserve"> functions we can use for example: </w:t>
        </w:r>
        <w:proofErr w:type="spellStart"/>
        <w:r w:rsidR="002F787C">
          <w:t>push_back</w:t>
        </w:r>
        <w:proofErr w:type="spellEnd"/>
        <w:r w:rsidR="002F787C">
          <w:t xml:space="preserve">, </w:t>
        </w:r>
        <w:proofErr w:type="spellStart"/>
        <w:r w:rsidR="002F787C">
          <w:t>pop_back</w:t>
        </w:r>
        <w:proofErr w:type="spellEnd"/>
        <w:r w:rsidR="002F787C">
          <w:t>,</w:t>
        </w:r>
      </w:ins>
      <w:ins w:id="31" w:author="sigalit leybman" w:date="2021-04-14T13:31:00Z">
        <w:r w:rsidR="002F787C">
          <w:t xml:space="preserve"> size(), assign, empty and clear.</w:t>
        </w:r>
      </w:ins>
    </w:p>
    <w:p w14:paraId="02D22638" w14:textId="77777777" w:rsidR="00724F53" w:rsidRDefault="00724F53">
      <w:pPr>
        <w:rPr>
          <w:ins w:id="32" w:author="sigalit leybman" w:date="2021-04-13T22:17:00Z"/>
          <w:rtl/>
        </w:rPr>
        <w:pPrChange w:id="33" w:author="sigalit leybman" w:date="2021-04-14T13:31:00Z">
          <w:pPr>
            <w:jc w:val="right"/>
          </w:pPr>
        </w:pPrChange>
      </w:pPr>
    </w:p>
    <w:p w14:paraId="380E204C" w14:textId="37604209" w:rsidR="005B1E60" w:rsidRDefault="009E438E">
      <w:pPr>
        <w:jc w:val="right"/>
        <w:rPr>
          <w:rtl/>
        </w:rPr>
        <w:pPrChange w:id="34" w:author="sigalit leybman" w:date="2021-04-13T22:08:00Z">
          <w:pPr/>
        </w:pPrChange>
      </w:pPr>
      <w:r>
        <w:rPr>
          <w:noProof/>
        </w:rPr>
        <w:drawing>
          <wp:inline distT="0" distB="0" distL="0" distR="0" wp14:anchorId="11AD00BF" wp14:editId="58392F1D">
            <wp:extent cx="5274310" cy="23126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9468" w14:textId="2E40B221" w:rsidR="009E438E" w:rsidRDefault="009E438E">
      <w:pPr>
        <w:jc w:val="right"/>
        <w:rPr>
          <w:sz w:val="28"/>
          <w:szCs w:val="28"/>
        </w:rPr>
        <w:pPrChange w:id="35" w:author="sigalit leybman" w:date="2021-04-13T22:08:00Z">
          <w:pPr/>
        </w:pPrChange>
      </w:pPr>
      <w:r>
        <w:rPr>
          <w:sz w:val="28"/>
          <w:szCs w:val="28"/>
        </w:rPr>
        <w:t xml:space="preserve">This function receives the number of </w:t>
      </w:r>
      <w:r w:rsidR="00F10E98">
        <w:rPr>
          <w:sz w:val="28"/>
          <w:szCs w:val="28"/>
        </w:rPr>
        <w:t>vertices</w:t>
      </w:r>
      <w:r>
        <w:rPr>
          <w:sz w:val="28"/>
          <w:szCs w:val="28"/>
        </w:rPr>
        <w:t xml:space="preserve"> and the probability. We build vector of vectors that saved the neighbors of each </w:t>
      </w:r>
      <w:r w:rsidR="00F10E98">
        <w:rPr>
          <w:sz w:val="28"/>
          <w:szCs w:val="28"/>
        </w:rPr>
        <w:t>vertices</w:t>
      </w:r>
      <w:r>
        <w:rPr>
          <w:sz w:val="28"/>
          <w:szCs w:val="28"/>
        </w:rPr>
        <w:t xml:space="preserve"> if it has one.</w:t>
      </w:r>
    </w:p>
    <w:p w14:paraId="1B07E1CD" w14:textId="681BD0FF" w:rsidR="009E438E" w:rsidRPr="004F1ACF" w:rsidDel="00615540" w:rsidRDefault="004F1ACF">
      <w:pPr>
        <w:jc w:val="right"/>
        <w:rPr>
          <w:del w:id="36" w:author="sigalit leybman" w:date="2021-04-14T12:45:00Z"/>
          <w:color w:val="FF0000"/>
          <w:sz w:val="28"/>
          <w:szCs w:val="28"/>
        </w:rPr>
        <w:pPrChange w:id="37" w:author="sigalit leybman" w:date="2021-04-13T22:08:00Z">
          <w:pPr/>
        </w:pPrChange>
      </w:pPr>
      <w:del w:id="38" w:author="sigalit leybman" w:date="2021-04-14T12:45:00Z">
        <w:r w:rsidDel="00615540">
          <w:rPr>
            <w:rFonts w:hint="cs"/>
            <w:color w:val="FF0000"/>
            <w:sz w:val="28"/>
            <w:szCs w:val="28"/>
            <w:rtl/>
          </w:rPr>
          <w:delText>צריך לשנות פה ל 10000</w:delText>
        </w:r>
      </w:del>
    </w:p>
    <w:p w14:paraId="5730EC69" w14:textId="76DA0A35" w:rsidR="009E438E" w:rsidDel="00615540" w:rsidRDefault="00615540">
      <w:pPr>
        <w:jc w:val="right"/>
        <w:rPr>
          <w:del w:id="39" w:author="sigalit leybman" w:date="2021-04-14T12:45:00Z"/>
          <w:sz w:val="28"/>
          <w:szCs w:val="28"/>
        </w:rPr>
        <w:pPrChange w:id="40" w:author="sigalit leybman" w:date="2021-04-13T22:08:00Z">
          <w:pPr/>
        </w:pPrChange>
      </w:pPr>
      <w:ins w:id="41" w:author="sigalit leybman" w:date="2021-04-14T12:45:00Z">
        <w:r>
          <w:rPr>
            <w:noProof/>
            <w:sz w:val="28"/>
            <w:szCs w:val="28"/>
          </w:rPr>
          <w:drawing>
            <wp:inline distT="0" distB="0" distL="0" distR="0" wp14:anchorId="25C67AE2" wp14:editId="4280F08A">
              <wp:extent cx="5274310" cy="1751965"/>
              <wp:effectExtent l="0" t="0" r="2540" b="635"/>
              <wp:docPr id="3" name="Picture 3" descr="A screenshot of a computer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A screenshot of a computer&#10;&#10;Description automatically generated with medium confidence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751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42" w:author="sigalit leybman" w:date="2021-04-14T12:43:00Z">
        <w:r w:rsidR="009E438E" w:rsidDel="00615540">
          <w:rPr>
            <w:noProof/>
            <w:sz w:val="28"/>
            <w:szCs w:val="28"/>
          </w:rPr>
          <w:drawing>
            <wp:inline distT="0" distB="0" distL="0" distR="0" wp14:anchorId="7AF69F3D" wp14:editId="70302C44">
              <wp:extent cx="5274310" cy="1727835"/>
              <wp:effectExtent l="0" t="0" r="2540" b="5715"/>
              <wp:docPr id="2" name="Picture 2" descr="A screenshot of a computer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screenshot of a computer&#10;&#10;Description automatically generated with medium confidence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727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C342B96" w14:textId="587EE69A" w:rsidR="009E438E" w:rsidRDefault="009E438E">
      <w:pPr>
        <w:jc w:val="right"/>
        <w:rPr>
          <w:sz w:val="28"/>
          <w:szCs w:val="28"/>
          <w:rtl/>
        </w:rPr>
        <w:pPrChange w:id="43" w:author="sigalit leybman" w:date="2021-04-13T22:08:00Z">
          <w:pPr/>
        </w:pPrChange>
      </w:pP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his function</w:t>
      </w:r>
      <w:r w:rsidR="001B3109">
        <w:rPr>
          <w:sz w:val="28"/>
          <w:szCs w:val="28"/>
        </w:rPr>
        <w:t xml:space="preserve"> receives the probability and define the lower to 1 and the upper to 100000. Then we get the result. If the result smaller or equal to k </w:t>
      </w:r>
      <w:proofErr w:type="gramStart"/>
      <w:r w:rsidR="001B3109">
        <w:rPr>
          <w:sz w:val="28"/>
          <w:szCs w:val="28"/>
        </w:rPr>
        <w:t>the  probability</w:t>
      </w:r>
      <w:proofErr w:type="gramEnd"/>
      <w:r w:rsidR="001B3109">
        <w:rPr>
          <w:sz w:val="28"/>
          <w:szCs w:val="28"/>
        </w:rPr>
        <w:t xml:space="preserve"> will be p else 1-p. </w:t>
      </w:r>
    </w:p>
    <w:p w14:paraId="17617B0A" w14:textId="11B9E0FD" w:rsidR="001B3109" w:rsidRDefault="001B3109">
      <w:pPr>
        <w:jc w:val="right"/>
        <w:rPr>
          <w:sz w:val="28"/>
          <w:szCs w:val="28"/>
          <w:rtl/>
        </w:rPr>
        <w:pPrChange w:id="44" w:author="sigalit leybman" w:date="2021-04-13T22:08:00Z">
          <w:pPr/>
        </w:pPrChange>
      </w:pPr>
    </w:p>
    <w:p w14:paraId="16EEDEE2" w14:textId="26909548" w:rsidR="001B3109" w:rsidRDefault="001B3109">
      <w:pPr>
        <w:jc w:val="right"/>
        <w:rPr>
          <w:noProof/>
          <w:sz w:val="28"/>
          <w:szCs w:val="28"/>
          <w:rtl/>
          <w:lang w:val="he-IL"/>
        </w:rPr>
        <w:pPrChange w:id="45" w:author="sigalit leybman" w:date="2021-04-13T22:08:00Z">
          <w:pPr/>
        </w:pPrChange>
      </w:pPr>
    </w:p>
    <w:p w14:paraId="13BB9F76" w14:textId="77777777" w:rsidR="001B3109" w:rsidRPr="004F1ACF" w:rsidRDefault="001B3109">
      <w:pPr>
        <w:jc w:val="right"/>
        <w:rPr>
          <w:noProof/>
          <w:sz w:val="28"/>
          <w:szCs w:val="28"/>
        </w:rPr>
        <w:pPrChange w:id="46" w:author="sigalit leybman" w:date="2021-04-13T22:08:00Z">
          <w:pPr/>
        </w:pPrChange>
      </w:pPr>
    </w:p>
    <w:p w14:paraId="22F8FFC9" w14:textId="727279F4" w:rsidR="001B3109" w:rsidRDefault="001B3109">
      <w:pPr>
        <w:jc w:val="right"/>
        <w:rPr>
          <w:sz w:val="28"/>
          <w:szCs w:val="28"/>
          <w:rtl/>
        </w:rPr>
        <w:pPrChange w:id="47" w:author="sigalit leybman" w:date="2021-04-13T22:08:00Z">
          <w:pPr/>
        </w:pPrChange>
      </w:pPr>
      <w:r>
        <w:rPr>
          <w:noProof/>
          <w:sz w:val="28"/>
          <w:szCs w:val="28"/>
        </w:rPr>
        <w:lastRenderedPageBreak/>
        <w:drawing>
          <wp:inline distT="0" distB="0" distL="0" distR="0" wp14:anchorId="14162B9E" wp14:editId="430A0519">
            <wp:extent cx="5274310" cy="17221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D640" w14:textId="77777777" w:rsidR="00724F53" w:rsidRDefault="001B3109" w:rsidP="002F32D0">
      <w:pPr>
        <w:jc w:val="right"/>
        <w:rPr>
          <w:ins w:id="48" w:author="sigalit leybman" w:date="2021-04-13T22:15:00Z"/>
          <w:sz w:val="28"/>
          <w:szCs w:val="28"/>
        </w:rPr>
      </w:pPr>
      <w:r>
        <w:rPr>
          <w:sz w:val="28"/>
          <w:szCs w:val="28"/>
        </w:rPr>
        <w:t>This function initialize all</w:t>
      </w:r>
      <w:r w:rsidR="00F10E98">
        <w:rPr>
          <w:sz w:val="28"/>
          <w:szCs w:val="28"/>
        </w:rPr>
        <w:t xml:space="preserve"> the vertices with white color, and then send each vertices with white color to another </w:t>
      </w:r>
      <w:proofErr w:type="gramStart"/>
      <w:r w:rsidR="00F10E98">
        <w:rPr>
          <w:sz w:val="28"/>
          <w:szCs w:val="28"/>
        </w:rPr>
        <w:t>function(</w:t>
      </w:r>
      <w:proofErr w:type="spellStart"/>
      <w:proofErr w:type="gramEnd"/>
      <w:r w:rsidR="00F10E98">
        <w:rPr>
          <w:sz w:val="28"/>
          <w:szCs w:val="28"/>
        </w:rPr>
        <w:t>BFS_Source</w:t>
      </w:r>
      <w:proofErr w:type="spellEnd"/>
      <w:ins w:id="49" w:author="sigalit leybman" w:date="2021-04-13T22:14:00Z">
        <w:r w:rsidR="00E64103">
          <w:rPr>
            <w:sz w:val="28"/>
            <w:szCs w:val="28"/>
          </w:rPr>
          <w:t>()</w:t>
        </w:r>
      </w:ins>
      <w:r w:rsidR="00F10E98">
        <w:rPr>
          <w:sz w:val="28"/>
          <w:szCs w:val="28"/>
        </w:rPr>
        <w:t>).</w:t>
      </w:r>
    </w:p>
    <w:p w14:paraId="1AEE52B9" w14:textId="22813A29" w:rsidR="00724F53" w:rsidRDefault="00724F53" w:rsidP="002F32D0">
      <w:pPr>
        <w:jc w:val="right"/>
        <w:rPr>
          <w:ins w:id="50" w:author="sigalit leybman" w:date="2021-04-13T22:16:00Z"/>
          <w:sz w:val="28"/>
          <w:szCs w:val="28"/>
        </w:rPr>
      </w:pPr>
      <w:ins w:id="51" w:author="sigalit leybman" w:date="2021-04-13T22:15:00Z">
        <w:r>
          <w:rPr>
            <w:sz w:val="28"/>
            <w:szCs w:val="28"/>
          </w:rPr>
          <w:t xml:space="preserve">Before that we define the size </w:t>
        </w:r>
      </w:ins>
      <w:ins w:id="52" w:author="sigalit leybman" w:date="2021-04-13T22:16:00Z">
        <w:r>
          <w:rPr>
            <w:sz w:val="28"/>
            <w:szCs w:val="28"/>
          </w:rPr>
          <w:t>and the content for each of the vectors:</w:t>
        </w:r>
      </w:ins>
    </w:p>
    <w:p w14:paraId="52A0EF04" w14:textId="57D1C4C8" w:rsidR="00724F53" w:rsidRDefault="00724F53" w:rsidP="002F32D0">
      <w:pPr>
        <w:jc w:val="right"/>
        <w:rPr>
          <w:ins w:id="53" w:author="sigalit leybman" w:date="2021-04-13T22:15:00Z"/>
          <w:sz w:val="28"/>
          <w:szCs w:val="28"/>
        </w:rPr>
      </w:pPr>
      <w:ins w:id="54" w:author="sigalit leybman" w:date="2021-04-13T22:16:00Z">
        <w:r>
          <w:rPr>
            <w:sz w:val="28"/>
            <w:szCs w:val="28"/>
          </w:rPr>
          <w:t>Color, d(distance) and p(pa</w:t>
        </w:r>
      </w:ins>
      <w:ins w:id="55" w:author="sigalit leybman" w:date="2021-04-13T22:17:00Z">
        <w:r>
          <w:rPr>
            <w:sz w:val="28"/>
            <w:szCs w:val="28"/>
          </w:rPr>
          <w:t>rent).</w:t>
        </w:r>
      </w:ins>
    </w:p>
    <w:p w14:paraId="63FD03CE" w14:textId="455CF9F7" w:rsidR="001B3109" w:rsidRDefault="00F10E98">
      <w:pPr>
        <w:jc w:val="right"/>
        <w:rPr>
          <w:sz w:val="28"/>
          <w:szCs w:val="28"/>
          <w:rtl/>
        </w:rPr>
        <w:pPrChange w:id="56" w:author="sigalit leybman" w:date="2021-04-13T22:08:00Z">
          <w:pPr/>
        </w:pPrChange>
      </w:pPr>
      <w:r>
        <w:rPr>
          <w:sz w:val="28"/>
          <w:szCs w:val="28"/>
        </w:rPr>
        <w:t xml:space="preserve"> In the end it returns the vector d that include all the distances.</w:t>
      </w:r>
    </w:p>
    <w:p w14:paraId="30175C87" w14:textId="1AEEEB2D" w:rsidR="00F10E98" w:rsidRDefault="00F10E98">
      <w:pPr>
        <w:jc w:val="right"/>
        <w:rPr>
          <w:sz w:val="28"/>
          <w:szCs w:val="28"/>
          <w:rtl/>
        </w:rPr>
        <w:pPrChange w:id="57" w:author="sigalit leybman" w:date="2021-04-13T22:08:00Z">
          <w:pPr/>
        </w:pPrChange>
      </w:pPr>
      <w:r>
        <w:rPr>
          <w:noProof/>
          <w:sz w:val="28"/>
          <w:szCs w:val="28"/>
        </w:rPr>
        <w:drawing>
          <wp:inline distT="0" distB="0" distL="0" distR="0" wp14:anchorId="6F15C36B" wp14:editId="6AEA89DB">
            <wp:extent cx="5274310" cy="450532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EC3F" w14:textId="1A81ED80" w:rsidR="00F10E98" w:rsidRDefault="00F10E98">
      <w:pPr>
        <w:jc w:val="right"/>
        <w:rPr>
          <w:sz w:val="28"/>
          <w:szCs w:val="28"/>
        </w:rPr>
        <w:pPrChange w:id="58" w:author="sigalit leybman" w:date="2021-04-13T22:08:00Z">
          <w:pPr/>
        </w:pPrChange>
      </w:pPr>
      <w:r>
        <w:rPr>
          <w:sz w:val="28"/>
          <w:szCs w:val="28"/>
        </w:rPr>
        <w:t xml:space="preserve">This function receives the graph and the </w:t>
      </w:r>
      <w:proofErr w:type="spellStart"/>
      <w:r>
        <w:rPr>
          <w:sz w:val="28"/>
          <w:szCs w:val="28"/>
        </w:rPr>
        <w:t>verticies</w:t>
      </w:r>
      <w:proofErr w:type="spellEnd"/>
      <w:r>
        <w:rPr>
          <w:sz w:val="28"/>
          <w:szCs w:val="28"/>
        </w:rPr>
        <w:t xml:space="preserve"> with white color</w:t>
      </w:r>
      <w:r w:rsidR="00863387">
        <w:rPr>
          <w:sz w:val="28"/>
          <w:szCs w:val="28"/>
        </w:rPr>
        <w:t xml:space="preserve">. We created a queue that we push </w:t>
      </w:r>
      <w:del w:id="59" w:author="sigalit leybman" w:date="2021-04-13T22:08:00Z">
        <w:r w:rsidR="00863387" w:rsidDel="005025E8">
          <w:rPr>
            <w:sz w:val="28"/>
            <w:szCs w:val="28"/>
          </w:rPr>
          <w:delText xml:space="preserve">in </w:delText>
        </w:r>
      </w:del>
      <w:ins w:id="60" w:author="sigalit leybman" w:date="2021-04-13T22:08:00Z">
        <w:r w:rsidR="005025E8">
          <w:rPr>
            <w:sz w:val="28"/>
            <w:szCs w:val="28"/>
          </w:rPr>
          <w:t xml:space="preserve">to </w:t>
        </w:r>
      </w:ins>
      <w:r w:rsidR="00863387">
        <w:rPr>
          <w:sz w:val="28"/>
          <w:szCs w:val="28"/>
        </w:rPr>
        <w:t xml:space="preserve">him each </w:t>
      </w:r>
      <w:proofErr w:type="spellStart"/>
      <w:r w:rsidR="00863387">
        <w:rPr>
          <w:sz w:val="28"/>
          <w:szCs w:val="28"/>
        </w:rPr>
        <w:t>vertic</w:t>
      </w:r>
      <w:ins w:id="61" w:author="sigalit leybman" w:date="2021-04-13T22:08:00Z">
        <w:r w:rsidR="005025E8">
          <w:rPr>
            <w:sz w:val="28"/>
            <w:szCs w:val="28"/>
          </w:rPr>
          <w:t>e</w:t>
        </w:r>
      </w:ins>
      <w:proofErr w:type="spellEnd"/>
      <w:del w:id="62" w:author="sigalit leybman" w:date="2021-04-13T22:08:00Z">
        <w:r w:rsidR="00863387" w:rsidDel="005025E8">
          <w:rPr>
            <w:sz w:val="28"/>
            <w:szCs w:val="28"/>
          </w:rPr>
          <w:delText>ies</w:delText>
        </w:r>
      </w:del>
      <w:r w:rsidR="00863387">
        <w:rPr>
          <w:sz w:val="28"/>
          <w:szCs w:val="28"/>
        </w:rPr>
        <w:t xml:space="preserve"> we </w:t>
      </w:r>
      <w:proofErr w:type="gramStart"/>
      <w:r w:rsidR="00863387">
        <w:rPr>
          <w:sz w:val="28"/>
          <w:szCs w:val="28"/>
        </w:rPr>
        <w:t>mate(</w:t>
      </w:r>
      <w:proofErr w:type="gramEnd"/>
      <w:r w:rsidR="00863387">
        <w:rPr>
          <w:sz w:val="28"/>
          <w:szCs w:val="28"/>
        </w:rPr>
        <w:t xml:space="preserve">and the first one we received). </w:t>
      </w:r>
      <w:ins w:id="63" w:author="sigalit leybman" w:date="2021-04-13T22:09:00Z">
        <w:r w:rsidR="005025E8">
          <w:rPr>
            <w:sz w:val="28"/>
            <w:szCs w:val="28"/>
          </w:rPr>
          <w:t>For e</w:t>
        </w:r>
      </w:ins>
      <w:del w:id="64" w:author="sigalit leybman" w:date="2021-04-13T22:09:00Z">
        <w:r w:rsidR="00863387" w:rsidDel="005025E8">
          <w:rPr>
            <w:sz w:val="28"/>
            <w:szCs w:val="28"/>
          </w:rPr>
          <w:delText>E</w:delText>
        </w:r>
      </w:del>
      <w:r w:rsidR="00863387">
        <w:rPr>
          <w:sz w:val="28"/>
          <w:szCs w:val="28"/>
        </w:rPr>
        <w:t xml:space="preserve">ach </w:t>
      </w:r>
      <w:proofErr w:type="spellStart"/>
      <w:r w:rsidR="00863387">
        <w:rPr>
          <w:sz w:val="28"/>
          <w:szCs w:val="28"/>
        </w:rPr>
        <w:t>verticie</w:t>
      </w:r>
      <w:proofErr w:type="spellEnd"/>
      <w:del w:id="65" w:author="sigalit leybman" w:date="2021-04-13T22:08:00Z">
        <w:r w:rsidR="00863387" w:rsidDel="005025E8">
          <w:rPr>
            <w:sz w:val="28"/>
            <w:szCs w:val="28"/>
          </w:rPr>
          <w:delText>s</w:delText>
        </w:r>
      </w:del>
      <w:r w:rsidR="00863387">
        <w:rPr>
          <w:sz w:val="28"/>
          <w:szCs w:val="28"/>
        </w:rPr>
        <w:t xml:space="preserve"> we </w:t>
      </w:r>
      <w:del w:id="66" w:author="sigalit leybman" w:date="2021-04-13T22:09:00Z">
        <w:r w:rsidR="00863387" w:rsidDel="005025E8">
          <w:rPr>
            <w:sz w:val="28"/>
            <w:szCs w:val="28"/>
          </w:rPr>
          <w:delText xml:space="preserve">mate </w:delText>
        </w:r>
      </w:del>
      <w:ins w:id="67" w:author="sigalit leybman" w:date="2021-04-13T22:09:00Z">
        <w:r w:rsidR="005025E8">
          <w:rPr>
            <w:sz w:val="28"/>
            <w:szCs w:val="28"/>
          </w:rPr>
          <w:t xml:space="preserve">change </w:t>
        </w:r>
      </w:ins>
      <w:del w:id="68" w:author="sigalit leybman" w:date="2021-04-13T22:09:00Z">
        <w:r w:rsidR="00863387" w:rsidDel="005025E8">
          <w:rPr>
            <w:sz w:val="28"/>
            <w:szCs w:val="28"/>
          </w:rPr>
          <w:delText xml:space="preserve">its </w:delText>
        </w:r>
      </w:del>
      <w:ins w:id="69" w:author="sigalit leybman" w:date="2021-04-13T22:09:00Z">
        <w:r w:rsidR="005025E8">
          <w:rPr>
            <w:sz w:val="28"/>
            <w:szCs w:val="28"/>
          </w:rPr>
          <w:t xml:space="preserve">his </w:t>
        </w:r>
      </w:ins>
      <w:r w:rsidR="00863387">
        <w:rPr>
          <w:sz w:val="28"/>
          <w:szCs w:val="28"/>
        </w:rPr>
        <w:t xml:space="preserve">color </w:t>
      </w:r>
      <w:del w:id="70" w:author="sigalit leybman" w:date="2021-04-13T22:09:00Z">
        <w:r w:rsidR="00863387" w:rsidDel="00A36138">
          <w:rPr>
            <w:sz w:val="28"/>
            <w:szCs w:val="28"/>
          </w:rPr>
          <w:delText xml:space="preserve">change </w:delText>
        </w:r>
      </w:del>
      <w:r w:rsidR="00863387">
        <w:rPr>
          <w:sz w:val="28"/>
          <w:szCs w:val="28"/>
        </w:rPr>
        <w:t xml:space="preserve">from white to </w:t>
      </w:r>
      <w:r w:rsidR="00863387">
        <w:rPr>
          <w:sz w:val="28"/>
          <w:szCs w:val="28"/>
        </w:rPr>
        <w:lastRenderedPageBreak/>
        <w:t xml:space="preserve">green. </w:t>
      </w:r>
      <w:del w:id="71" w:author="sigalit leybman" w:date="2021-04-13T22:09:00Z">
        <w:r w:rsidR="00863387" w:rsidDel="00A36138">
          <w:rPr>
            <w:sz w:val="28"/>
            <w:szCs w:val="28"/>
          </w:rPr>
          <w:delText xml:space="preserve">While </w:delText>
        </w:r>
      </w:del>
      <w:ins w:id="72" w:author="sigalit leybman" w:date="2021-04-13T22:09:00Z">
        <w:r w:rsidR="00A36138">
          <w:rPr>
            <w:sz w:val="28"/>
            <w:szCs w:val="28"/>
          </w:rPr>
          <w:t xml:space="preserve">as long as </w:t>
        </w:r>
      </w:ins>
      <w:r w:rsidR="00863387">
        <w:rPr>
          <w:sz w:val="28"/>
          <w:szCs w:val="28"/>
        </w:rPr>
        <w:t xml:space="preserve">the queue </w:t>
      </w:r>
      <w:proofErr w:type="gramStart"/>
      <w:r w:rsidR="00863387">
        <w:rPr>
          <w:sz w:val="28"/>
          <w:szCs w:val="28"/>
        </w:rPr>
        <w:t>not empty</w:t>
      </w:r>
      <w:proofErr w:type="gramEnd"/>
      <w:r w:rsidR="00863387">
        <w:rPr>
          <w:sz w:val="28"/>
          <w:szCs w:val="28"/>
        </w:rPr>
        <w:t xml:space="preserve"> we </w:t>
      </w:r>
      <w:ins w:id="73" w:author="sigalit leybman" w:date="2021-04-13T22:11:00Z">
        <w:r w:rsidR="00A36138">
          <w:rPr>
            <w:sz w:val="28"/>
            <w:szCs w:val="28"/>
          </w:rPr>
          <w:t>extract</w:t>
        </w:r>
      </w:ins>
      <w:del w:id="74" w:author="sigalit leybman" w:date="2021-04-13T22:11:00Z">
        <w:r w:rsidR="00863387" w:rsidDel="00A36138">
          <w:rPr>
            <w:sz w:val="28"/>
            <w:szCs w:val="28"/>
          </w:rPr>
          <w:delText xml:space="preserve">pop </w:delText>
        </w:r>
      </w:del>
      <w:ins w:id="75" w:author="sigalit leybman" w:date="2021-04-13T22:11:00Z">
        <w:r w:rsidR="00A36138">
          <w:rPr>
            <w:sz w:val="28"/>
            <w:szCs w:val="28"/>
          </w:rPr>
          <w:t xml:space="preserve"> </w:t>
        </w:r>
      </w:ins>
      <w:del w:id="76" w:author="sigalit leybman" w:date="2021-04-13T22:11:00Z">
        <w:r w:rsidR="00863387" w:rsidDel="00A36138">
          <w:rPr>
            <w:sz w:val="28"/>
            <w:szCs w:val="28"/>
          </w:rPr>
          <w:delText xml:space="preserve">out </w:delText>
        </w:r>
      </w:del>
      <w:r w:rsidR="00863387">
        <w:rPr>
          <w:sz w:val="28"/>
          <w:szCs w:val="28"/>
        </w:rPr>
        <w:t xml:space="preserve">the first </w:t>
      </w:r>
      <w:proofErr w:type="spellStart"/>
      <w:r w:rsidR="00863387">
        <w:rPr>
          <w:sz w:val="28"/>
          <w:szCs w:val="28"/>
        </w:rPr>
        <w:t>vertic</w:t>
      </w:r>
      <w:ins w:id="77" w:author="sigalit leybman" w:date="2021-04-13T22:11:00Z">
        <w:r w:rsidR="00A36138">
          <w:rPr>
            <w:sz w:val="28"/>
            <w:szCs w:val="28"/>
          </w:rPr>
          <w:t>e</w:t>
        </w:r>
      </w:ins>
      <w:proofErr w:type="spellEnd"/>
      <w:del w:id="78" w:author="sigalit leybman" w:date="2021-04-13T22:11:00Z">
        <w:r w:rsidR="00863387" w:rsidDel="00A36138">
          <w:rPr>
            <w:sz w:val="28"/>
            <w:szCs w:val="28"/>
          </w:rPr>
          <w:delText>ies</w:delText>
        </w:r>
      </w:del>
      <w:r w:rsidR="00863387">
        <w:rPr>
          <w:sz w:val="28"/>
          <w:szCs w:val="28"/>
        </w:rPr>
        <w:t xml:space="preserve"> in the queue and run on all its neighbors. </w:t>
      </w:r>
      <w:proofErr w:type="gramStart"/>
      <w:r w:rsidR="00863387">
        <w:rPr>
          <w:sz w:val="28"/>
          <w:szCs w:val="28"/>
        </w:rPr>
        <w:t>Than</w:t>
      </w:r>
      <w:proofErr w:type="gramEnd"/>
      <w:r w:rsidR="00863387">
        <w:rPr>
          <w:sz w:val="28"/>
          <w:szCs w:val="28"/>
        </w:rPr>
        <w:t xml:space="preserve"> we change the </w:t>
      </w:r>
      <w:proofErr w:type="spellStart"/>
      <w:r w:rsidR="00863387">
        <w:rPr>
          <w:sz w:val="28"/>
          <w:szCs w:val="28"/>
        </w:rPr>
        <w:t>neighbore</w:t>
      </w:r>
      <w:ins w:id="79" w:author="sigalit leybman" w:date="2021-04-13T22:11:00Z">
        <w:r w:rsidR="00A36138">
          <w:rPr>
            <w:sz w:val="28"/>
            <w:szCs w:val="28"/>
          </w:rPr>
          <w:t>s</w:t>
        </w:r>
      </w:ins>
      <w:proofErr w:type="spellEnd"/>
      <w:r w:rsidR="00863387">
        <w:rPr>
          <w:sz w:val="28"/>
          <w:szCs w:val="28"/>
        </w:rPr>
        <w:t xml:space="preserve"> color to green, increase the distance by 1 and change </w:t>
      </w:r>
      <w:del w:id="80" w:author="sigalit leybman" w:date="2021-04-13T22:12:00Z">
        <w:r w:rsidR="00863387" w:rsidDel="00A36138">
          <w:rPr>
            <w:sz w:val="28"/>
            <w:szCs w:val="28"/>
          </w:rPr>
          <w:delText xml:space="preserve">his </w:delText>
        </w:r>
      </w:del>
      <w:ins w:id="81" w:author="sigalit leybman" w:date="2021-04-13T22:12:00Z">
        <w:r w:rsidR="00A36138">
          <w:rPr>
            <w:sz w:val="28"/>
            <w:szCs w:val="28"/>
          </w:rPr>
          <w:t>theirs "</w:t>
        </w:r>
      </w:ins>
      <w:r w:rsidR="00863387">
        <w:rPr>
          <w:sz w:val="28"/>
          <w:szCs w:val="28"/>
        </w:rPr>
        <w:t>father</w:t>
      </w:r>
      <w:ins w:id="82" w:author="sigalit leybman" w:date="2021-04-13T22:12:00Z">
        <w:r w:rsidR="00A36138">
          <w:rPr>
            <w:sz w:val="28"/>
            <w:szCs w:val="28"/>
          </w:rPr>
          <w:t xml:space="preserve">" </w:t>
        </w:r>
      </w:ins>
      <w:r w:rsidR="00863387">
        <w:rPr>
          <w:sz w:val="28"/>
          <w:szCs w:val="28"/>
        </w:rPr>
        <w:t>(</w:t>
      </w:r>
      <w:ins w:id="83" w:author="sigalit leybman" w:date="2021-04-13T22:13:00Z">
        <w:r w:rsidR="00A36138">
          <w:rPr>
            <w:sz w:val="28"/>
            <w:szCs w:val="28"/>
          </w:rPr>
          <w:t xml:space="preserve">to </w:t>
        </w:r>
      </w:ins>
      <w:r w:rsidR="00863387">
        <w:rPr>
          <w:sz w:val="28"/>
          <w:szCs w:val="28"/>
        </w:rPr>
        <w:t xml:space="preserve">the </w:t>
      </w:r>
      <w:proofErr w:type="spellStart"/>
      <w:r w:rsidR="00863387">
        <w:rPr>
          <w:sz w:val="28"/>
          <w:szCs w:val="28"/>
        </w:rPr>
        <w:t>verti</w:t>
      </w:r>
      <w:ins w:id="84" w:author="sigalit leybman" w:date="2021-04-13T22:12:00Z">
        <w:r w:rsidR="00A36138">
          <w:rPr>
            <w:sz w:val="28"/>
            <w:szCs w:val="28"/>
          </w:rPr>
          <w:t>ce</w:t>
        </w:r>
      </w:ins>
      <w:proofErr w:type="spellEnd"/>
      <w:del w:id="85" w:author="sigalit leybman" w:date="2021-04-13T22:12:00Z">
        <w:r w:rsidR="00863387" w:rsidDel="00A36138">
          <w:rPr>
            <w:sz w:val="28"/>
            <w:szCs w:val="28"/>
          </w:rPr>
          <w:delText>ces</w:delText>
        </w:r>
      </w:del>
      <w:r w:rsidR="00863387">
        <w:rPr>
          <w:sz w:val="28"/>
          <w:szCs w:val="28"/>
        </w:rPr>
        <w:t xml:space="preserve"> we popped out from the queue). In the next step we push the neighbors to the queue. </w:t>
      </w:r>
      <w:ins w:id="86" w:author="sigalit leybman" w:date="2021-04-13T22:13:00Z">
        <w:r w:rsidR="00A36138">
          <w:rPr>
            <w:sz w:val="28"/>
            <w:szCs w:val="28"/>
          </w:rPr>
          <w:t>For e</w:t>
        </w:r>
      </w:ins>
      <w:del w:id="87" w:author="sigalit leybman" w:date="2021-04-13T22:13:00Z">
        <w:r w:rsidR="00863387" w:rsidDel="00A36138">
          <w:rPr>
            <w:sz w:val="28"/>
            <w:szCs w:val="28"/>
          </w:rPr>
          <w:delText>E</w:delText>
        </w:r>
      </w:del>
      <w:r w:rsidR="00863387">
        <w:rPr>
          <w:sz w:val="28"/>
          <w:szCs w:val="28"/>
        </w:rPr>
        <w:t xml:space="preserve">ach </w:t>
      </w:r>
      <w:proofErr w:type="spellStart"/>
      <w:r w:rsidR="00863387">
        <w:rPr>
          <w:sz w:val="28"/>
          <w:szCs w:val="28"/>
        </w:rPr>
        <w:t>vertic</w:t>
      </w:r>
      <w:ins w:id="88" w:author="sigalit leybman" w:date="2021-04-13T22:13:00Z">
        <w:r w:rsidR="00A36138">
          <w:rPr>
            <w:sz w:val="28"/>
            <w:szCs w:val="28"/>
          </w:rPr>
          <w:t>e</w:t>
        </w:r>
      </w:ins>
      <w:proofErr w:type="spellEnd"/>
      <w:del w:id="89" w:author="sigalit leybman" w:date="2021-04-13T22:13:00Z">
        <w:r w:rsidR="00863387" w:rsidDel="00A36138">
          <w:rPr>
            <w:sz w:val="28"/>
            <w:szCs w:val="28"/>
          </w:rPr>
          <w:delText>ies</w:delText>
        </w:r>
      </w:del>
      <w:r w:rsidR="00863387">
        <w:rPr>
          <w:sz w:val="28"/>
          <w:szCs w:val="28"/>
        </w:rPr>
        <w:t xml:space="preserve"> we finished run over all his neighbors, we change the color to dark green.</w:t>
      </w:r>
    </w:p>
    <w:p w14:paraId="4C99F2F6" w14:textId="60E4A406" w:rsidR="00F96687" w:rsidRDefault="004F1ACF">
      <w:pPr>
        <w:jc w:val="right"/>
        <w:rPr>
          <w:sz w:val="28"/>
          <w:szCs w:val="28"/>
          <w:rtl/>
        </w:rPr>
        <w:pPrChange w:id="90" w:author="sigalit leybman" w:date="2021-04-13T22:08:00Z">
          <w:pPr/>
        </w:pPrChange>
      </w:pPr>
      <w:r>
        <w:rPr>
          <w:rFonts w:hint="cs"/>
          <w:noProof/>
          <w:sz w:val="28"/>
          <w:szCs w:val="28"/>
        </w:rPr>
        <w:drawing>
          <wp:inline distT="0" distB="0" distL="0" distR="0" wp14:anchorId="473F971A" wp14:editId="049AF074">
            <wp:extent cx="5274310" cy="228917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60B" w14:textId="4BF63E5C" w:rsidR="004F1ACF" w:rsidRDefault="00470102">
      <w:pPr>
        <w:jc w:val="right"/>
        <w:rPr>
          <w:sz w:val="28"/>
          <w:szCs w:val="28"/>
        </w:rPr>
        <w:pPrChange w:id="91" w:author="sigalit leybman" w:date="2021-04-13T22:08:00Z">
          <w:pPr/>
        </w:pPrChange>
      </w:pPr>
      <w:r>
        <w:rPr>
          <w:sz w:val="28"/>
          <w:szCs w:val="28"/>
        </w:rPr>
        <w:t>This function find</w:t>
      </w:r>
      <w:ins w:id="92" w:author="sigalit leybman" w:date="2021-04-13T22:06:00Z">
        <w:r w:rsidR="00BC3E4D">
          <w:rPr>
            <w:sz w:val="28"/>
            <w:szCs w:val="28"/>
          </w:rPr>
          <w:t>s</w:t>
        </w:r>
      </w:ins>
      <w:r>
        <w:rPr>
          <w:sz w:val="28"/>
          <w:szCs w:val="28"/>
        </w:rPr>
        <w:t xml:space="preserve"> and return the max distance between all the distances</w:t>
      </w:r>
      <w:ins w:id="93" w:author="sigalit leybman" w:date="2021-04-13T22:06:00Z">
        <w:r w:rsidR="00BC3E4D">
          <w:rPr>
            <w:sz w:val="28"/>
            <w:szCs w:val="28"/>
          </w:rPr>
          <w:t xml:space="preserve"> from the distance v</w:t>
        </w:r>
      </w:ins>
      <w:ins w:id="94" w:author="sigalit leybman" w:date="2021-04-13T22:07:00Z">
        <w:r w:rsidR="00BC3E4D">
          <w:rPr>
            <w:sz w:val="28"/>
            <w:szCs w:val="28"/>
          </w:rPr>
          <w:t>e</w:t>
        </w:r>
      </w:ins>
      <w:ins w:id="95" w:author="sigalit leybman" w:date="2021-04-13T22:06:00Z">
        <w:r w:rsidR="00BC3E4D">
          <w:rPr>
            <w:sz w:val="28"/>
            <w:szCs w:val="28"/>
          </w:rPr>
          <w:t>ctor t</w:t>
        </w:r>
      </w:ins>
      <w:ins w:id="96" w:author="sigalit leybman" w:date="2021-04-13T22:07:00Z">
        <w:r w:rsidR="00BC3E4D">
          <w:rPr>
            <w:sz w:val="28"/>
            <w:szCs w:val="28"/>
          </w:rPr>
          <w:t xml:space="preserve">hat we got from the </w:t>
        </w:r>
        <w:proofErr w:type="spellStart"/>
        <w:proofErr w:type="gramStart"/>
        <w:r w:rsidR="00BC3E4D">
          <w:rPr>
            <w:sz w:val="28"/>
            <w:szCs w:val="28"/>
          </w:rPr>
          <w:t>BFSFull</w:t>
        </w:r>
      </w:ins>
      <w:proofErr w:type="spellEnd"/>
      <w:ins w:id="97" w:author="sigalit leybman" w:date="2021-04-13T22:08:00Z">
        <w:r w:rsidR="002F32D0">
          <w:rPr>
            <w:sz w:val="28"/>
            <w:szCs w:val="28"/>
          </w:rPr>
          <w:t>(</w:t>
        </w:r>
        <w:proofErr w:type="gramEnd"/>
        <w:r w:rsidR="002F32D0">
          <w:rPr>
            <w:sz w:val="28"/>
            <w:szCs w:val="28"/>
          </w:rPr>
          <w:t>)</w:t>
        </w:r>
      </w:ins>
      <w:ins w:id="98" w:author="sigalit leybman" w:date="2021-04-13T22:07:00Z">
        <w:r w:rsidR="00BC3E4D">
          <w:rPr>
            <w:sz w:val="28"/>
            <w:szCs w:val="28"/>
          </w:rPr>
          <w:t xml:space="preserve"> function.</w:t>
        </w:r>
      </w:ins>
      <w:del w:id="99" w:author="sigalit leybman" w:date="2021-04-13T22:06:00Z">
        <w:r w:rsidDel="00BC3E4D">
          <w:rPr>
            <w:sz w:val="28"/>
            <w:szCs w:val="28"/>
          </w:rPr>
          <w:delText>.</w:delText>
        </w:r>
      </w:del>
    </w:p>
    <w:p w14:paraId="7DB02870" w14:textId="6A0C437A" w:rsidR="004F1ACF" w:rsidRDefault="004F1ACF">
      <w:pPr>
        <w:jc w:val="right"/>
        <w:rPr>
          <w:sz w:val="28"/>
          <w:szCs w:val="28"/>
          <w:rtl/>
        </w:rPr>
        <w:pPrChange w:id="100" w:author="sigalit leybman" w:date="2021-04-13T22:08:00Z">
          <w:pPr/>
        </w:pPrChange>
      </w:pPr>
    </w:p>
    <w:p w14:paraId="738583A5" w14:textId="2C7434EB" w:rsidR="004F1ACF" w:rsidRDefault="004F1ACF">
      <w:pPr>
        <w:jc w:val="right"/>
        <w:rPr>
          <w:sz w:val="28"/>
          <w:szCs w:val="28"/>
          <w:rtl/>
        </w:rPr>
        <w:pPrChange w:id="101" w:author="sigalit leybman" w:date="2021-04-13T22:08:00Z">
          <w:pPr/>
        </w:pPrChange>
      </w:pPr>
      <w:r>
        <w:rPr>
          <w:rFonts w:hint="cs"/>
          <w:noProof/>
          <w:sz w:val="28"/>
          <w:szCs w:val="28"/>
        </w:rPr>
        <w:drawing>
          <wp:inline distT="0" distB="0" distL="0" distR="0" wp14:anchorId="74FD3D87" wp14:editId="43B1D978">
            <wp:extent cx="5274310" cy="22231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A8A" w14:textId="64DB044B" w:rsidR="00470102" w:rsidRDefault="00470102">
      <w:pPr>
        <w:jc w:val="right"/>
        <w:rPr>
          <w:sz w:val="28"/>
          <w:szCs w:val="28"/>
          <w:rtl/>
        </w:rPr>
        <w:pPrChange w:id="102" w:author="sigalit leybman" w:date="2021-04-13T22:08:00Z">
          <w:pPr/>
        </w:pPrChange>
      </w:pPr>
      <w:ins w:id="103" w:author="sigalit leybman" w:date="2021-04-13T21:42:00Z">
        <w:r>
          <w:rPr>
            <w:sz w:val="28"/>
            <w:szCs w:val="28"/>
          </w:rPr>
          <w:t>This function che</w:t>
        </w:r>
      </w:ins>
      <w:ins w:id="104" w:author="sigalit leybman" w:date="2021-04-13T21:43:00Z">
        <w:r>
          <w:rPr>
            <w:sz w:val="28"/>
            <w:szCs w:val="28"/>
          </w:rPr>
          <w:t>ck if the graph is connected</w:t>
        </w:r>
      </w:ins>
      <w:ins w:id="105" w:author="sigalit leybman" w:date="2021-04-13T21:44:00Z">
        <w:r>
          <w:rPr>
            <w:sz w:val="28"/>
            <w:szCs w:val="28"/>
          </w:rPr>
          <w:t xml:space="preserve"> </w:t>
        </w:r>
      </w:ins>
      <w:ins w:id="106" w:author="sigalit leybman" w:date="2021-04-13T21:47:00Z">
        <w:r>
          <w:rPr>
            <w:sz w:val="28"/>
            <w:szCs w:val="28"/>
          </w:rPr>
          <w:t>by checking i</w:t>
        </w:r>
      </w:ins>
      <w:ins w:id="107" w:author="sigalit leybman" w:date="2021-04-13T21:48:00Z">
        <w:r>
          <w:rPr>
            <w:sz w:val="28"/>
            <w:szCs w:val="28"/>
          </w:rPr>
          <w:t xml:space="preserve">f each </w:t>
        </w:r>
        <w:proofErr w:type="spellStart"/>
        <w:r>
          <w:rPr>
            <w:sz w:val="28"/>
            <w:szCs w:val="28"/>
          </w:rPr>
          <w:t>vertice</w:t>
        </w:r>
        <w:proofErr w:type="spellEnd"/>
        <w:r>
          <w:rPr>
            <w:sz w:val="28"/>
            <w:szCs w:val="28"/>
          </w:rPr>
          <w:t xml:space="preserve"> has </w:t>
        </w:r>
      </w:ins>
      <w:ins w:id="108" w:author="sigalit leybman" w:date="2021-04-13T22:05:00Z">
        <w:r w:rsidR="00BC3E4D">
          <w:rPr>
            <w:sz w:val="28"/>
            <w:szCs w:val="28"/>
          </w:rPr>
          <w:t xml:space="preserve">a </w:t>
        </w:r>
      </w:ins>
      <w:ins w:id="109" w:author="sigalit leybman" w:date="2021-04-13T21:48:00Z">
        <w:r>
          <w:rPr>
            <w:sz w:val="28"/>
            <w:szCs w:val="28"/>
          </w:rPr>
          <w:t xml:space="preserve">neighbor. If it </w:t>
        </w:r>
        <w:proofErr w:type="gramStart"/>
        <w:r>
          <w:rPr>
            <w:sz w:val="28"/>
            <w:szCs w:val="28"/>
          </w:rPr>
          <w:t>doesn’t</w:t>
        </w:r>
        <w:proofErr w:type="gramEnd"/>
        <w:r>
          <w:rPr>
            <w:sz w:val="28"/>
            <w:szCs w:val="28"/>
          </w:rPr>
          <w:t xml:space="preserve"> we add 1 to the counter</w:t>
        </w:r>
      </w:ins>
      <w:ins w:id="110" w:author="sigalit leybman" w:date="2021-04-13T21:49:00Z">
        <w:r>
          <w:rPr>
            <w:sz w:val="28"/>
            <w:szCs w:val="28"/>
          </w:rPr>
          <w:t xml:space="preserve"> (</w:t>
        </w:r>
      </w:ins>
      <w:ins w:id="111" w:author="sigalit leybman" w:date="2021-04-13T21:52:00Z">
        <w:r w:rsidR="00324F89">
          <w:rPr>
            <w:sz w:val="28"/>
            <w:szCs w:val="28"/>
          </w:rPr>
          <w:t>=the a</w:t>
        </w:r>
      </w:ins>
      <w:ins w:id="112" w:author="sigalit leybman" w:date="2021-04-13T21:53:00Z">
        <w:r w:rsidR="00324F89">
          <w:rPr>
            <w:sz w:val="28"/>
            <w:szCs w:val="28"/>
          </w:rPr>
          <w:t xml:space="preserve">mount </w:t>
        </w:r>
      </w:ins>
      <w:ins w:id="113" w:author="sigalit leybman" w:date="2021-04-13T21:54:00Z">
        <w:r w:rsidR="00324F89">
          <w:rPr>
            <w:sz w:val="28"/>
            <w:szCs w:val="28"/>
          </w:rPr>
          <w:t>of the comp</w:t>
        </w:r>
      </w:ins>
      <w:ins w:id="114" w:author="sigalit leybman" w:date="2021-04-13T22:05:00Z">
        <w:r w:rsidR="00BC3E4D">
          <w:rPr>
            <w:sz w:val="28"/>
            <w:szCs w:val="28"/>
          </w:rPr>
          <w:t>o</w:t>
        </w:r>
      </w:ins>
      <w:ins w:id="115" w:author="sigalit leybman" w:date="2021-04-13T21:54:00Z">
        <w:r w:rsidR="00324F89">
          <w:rPr>
            <w:sz w:val="28"/>
            <w:szCs w:val="28"/>
          </w:rPr>
          <w:t>nents are increasing).</w:t>
        </w:r>
      </w:ins>
      <w:ins w:id="116" w:author="sigalit leybman" w:date="2021-04-13T21:55:00Z">
        <w:r w:rsidR="00324F89">
          <w:rPr>
            <w:sz w:val="28"/>
            <w:szCs w:val="28"/>
          </w:rPr>
          <w:t xml:space="preserve"> If the counter </w:t>
        </w:r>
      </w:ins>
      <w:ins w:id="117" w:author="sigalit leybman" w:date="2021-04-13T22:05:00Z">
        <w:r w:rsidR="00BC3E4D">
          <w:rPr>
            <w:sz w:val="28"/>
            <w:szCs w:val="28"/>
          </w:rPr>
          <w:t>bigger</w:t>
        </w:r>
      </w:ins>
      <w:ins w:id="118" w:author="sigalit leybman" w:date="2021-04-13T21:55:00Z">
        <w:r w:rsidR="00324F89">
          <w:rPr>
            <w:sz w:val="28"/>
            <w:szCs w:val="28"/>
          </w:rPr>
          <w:t xml:space="preserve"> </w:t>
        </w:r>
        <w:proofErr w:type="spellStart"/>
        <w:r w:rsidR="00324F89">
          <w:rPr>
            <w:sz w:val="28"/>
            <w:szCs w:val="28"/>
          </w:rPr>
          <w:t>then</w:t>
        </w:r>
        <w:proofErr w:type="spellEnd"/>
        <w:r w:rsidR="00324F89">
          <w:rPr>
            <w:sz w:val="28"/>
            <w:szCs w:val="28"/>
          </w:rPr>
          <w:t xml:space="preserve"> 1 its means we received more than one component</w:t>
        </w:r>
      </w:ins>
      <w:ins w:id="119" w:author="sigalit leybman" w:date="2021-04-13T21:58:00Z">
        <w:r w:rsidR="00144E0E">
          <w:rPr>
            <w:sz w:val="28"/>
            <w:szCs w:val="28"/>
          </w:rPr>
          <w:t xml:space="preserve"> and </w:t>
        </w:r>
      </w:ins>
      <w:ins w:id="120" w:author="sigalit leybman" w:date="2021-04-13T22:06:00Z">
        <w:r w:rsidR="00BC3E4D">
          <w:rPr>
            <w:sz w:val="28"/>
            <w:szCs w:val="28"/>
          </w:rPr>
          <w:t>then</w:t>
        </w:r>
      </w:ins>
      <w:ins w:id="121" w:author="sigalit leybman" w:date="2021-04-13T21:58:00Z">
        <w:r w:rsidR="00144E0E">
          <w:rPr>
            <w:sz w:val="28"/>
            <w:szCs w:val="28"/>
          </w:rPr>
          <w:t xml:space="preserve"> we return 0. Otherwise return </w:t>
        </w:r>
      </w:ins>
      <w:ins w:id="122" w:author="sigalit leybman" w:date="2021-04-13T21:59:00Z">
        <w:r w:rsidR="00144E0E">
          <w:rPr>
            <w:sz w:val="28"/>
            <w:szCs w:val="28"/>
          </w:rPr>
          <w:t>1.</w:t>
        </w:r>
      </w:ins>
      <w:ins w:id="123" w:author="sigalit leybman" w:date="2021-04-13T21:56:00Z">
        <w:r w:rsidR="00324F89">
          <w:rPr>
            <w:sz w:val="28"/>
            <w:szCs w:val="28"/>
          </w:rPr>
          <w:t xml:space="preserve"> </w:t>
        </w:r>
      </w:ins>
      <w:ins w:id="124" w:author="sigalit leybman" w:date="2021-04-13T21:43:00Z">
        <w:r>
          <w:rPr>
            <w:sz w:val="28"/>
            <w:szCs w:val="28"/>
          </w:rPr>
          <w:t xml:space="preserve"> </w:t>
        </w:r>
      </w:ins>
    </w:p>
    <w:p w14:paraId="62AAA2CC" w14:textId="38396208" w:rsidR="004F1ACF" w:rsidRDefault="004F1ACF">
      <w:pPr>
        <w:jc w:val="right"/>
        <w:rPr>
          <w:sz w:val="28"/>
          <w:szCs w:val="28"/>
          <w:rtl/>
        </w:rPr>
        <w:pPrChange w:id="125" w:author="sigalit leybman" w:date="2021-04-13T22:08:00Z">
          <w:pPr/>
        </w:pPrChange>
      </w:pPr>
    </w:p>
    <w:p w14:paraId="0C728DCC" w14:textId="1C0AE453" w:rsidR="004F1ACF" w:rsidRDefault="004F1ACF">
      <w:pPr>
        <w:jc w:val="right"/>
        <w:rPr>
          <w:ins w:id="126" w:author="sigalit leybman" w:date="2021-04-13T22:00:00Z"/>
          <w:sz w:val="28"/>
          <w:szCs w:val="28"/>
          <w:rtl/>
        </w:rPr>
        <w:pPrChange w:id="127" w:author="sigalit leybman" w:date="2021-04-13T22:08:00Z">
          <w:pPr/>
        </w:pPrChange>
      </w:pPr>
      <w:r>
        <w:rPr>
          <w:rFonts w:hint="cs"/>
          <w:noProof/>
          <w:sz w:val="28"/>
          <w:szCs w:val="28"/>
        </w:rPr>
        <w:drawing>
          <wp:inline distT="0" distB="0" distL="0" distR="0" wp14:anchorId="3FD861CF" wp14:editId="3FA610F0">
            <wp:extent cx="5274310" cy="14236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F3A" w14:textId="0E2DBDB3" w:rsidR="007B16BE" w:rsidRDefault="007B16BE">
      <w:pPr>
        <w:jc w:val="right"/>
        <w:rPr>
          <w:ins w:id="128" w:author="sigalit leybman" w:date="2021-04-14T12:47:00Z"/>
          <w:sz w:val="28"/>
          <w:szCs w:val="28"/>
        </w:rPr>
      </w:pPr>
      <w:ins w:id="129" w:author="sigalit leybman" w:date="2021-04-13T22:00:00Z">
        <w:r>
          <w:rPr>
            <w:sz w:val="28"/>
            <w:szCs w:val="28"/>
          </w:rPr>
          <w:t>This function check i</w:t>
        </w:r>
      </w:ins>
      <w:ins w:id="130" w:author="sigalit leybman" w:date="2021-04-13T22:02:00Z">
        <w:r>
          <w:rPr>
            <w:sz w:val="28"/>
            <w:szCs w:val="28"/>
          </w:rPr>
          <w:t xml:space="preserve">f the graph has isolated </w:t>
        </w:r>
        <w:proofErr w:type="spellStart"/>
        <w:r>
          <w:rPr>
            <w:sz w:val="28"/>
            <w:szCs w:val="28"/>
          </w:rPr>
          <w:t>vertic</w:t>
        </w:r>
      </w:ins>
      <w:ins w:id="131" w:author="sigalit leybman" w:date="2021-04-13T22:03:00Z">
        <w:r>
          <w:rPr>
            <w:sz w:val="28"/>
            <w:szCs w:val="28"/>
          </w:rPr>
          <w:t>e</w:t>
        </w:r>
      </w:ins>
      <w:proofErr w:type="spellEnd"/>
      <w:ins w:id="132" w:author="sigalit leybman" w:date="2021-04-13T22:02:00Z">
        <w:r>
          <w:rPr>
            <w:sz w:val="28"/>
            <w:szCs w:val="28"/>
          </w:rPr>
          <w:t xml:space="preserve"> by </w:t>
        </w:r>
      </w:ins>
      <w:ins w:id="133" w:author="sigalit leybman" w:date="2021-04-13T22:04:00Z">
        <w:r>
          <w:rPr>
            <w:sz w:val="28"/>
            <w:szCs w:val="28"/>
          </w:rPr>
          <w:t>checking</w:t>
        </w:r>
      </w:ins>
      <w:ins w:id="134" w:author="sigalit leybman" w:date="2021-04-13T22:02:00Z">
        <w:r>
          <w:rPr>
            <w:sz w:val="28"/>
            <w:szCs w:val="28"/>
          </w:rPr>
          <w:t xml:space="preserve"> if each </w:t>
        </w:r>
        <w:proofErr w:type="spellStart"/>
        <w:r>
          <w:rPr>
            <w:sz w:val="28"/>
            <w:szCs w:val="28"/>
          </w:rPr>
          <w:t>vertice</w:t>
        </w:r>
      </w:ins>
      <w:proofErr w:type="spellEnd"/>
      <w:ins w:id="135" w:author="sigalit leybman" w:date="2021-04-13T22:03:00Z">
        <w:r>
          <w:rPr>
            <w:sz w:val="28"/>
            <w:szCs w:val="28"/>
          </w:rPr>
          <w:t xml:space="preserve"> has neighbors. If it </w:t>
        </w:r>
      </w:ins>
      <w:proofErr w:type="gramStart"/>
      <w:ins w:id="136" w:author="sigalit leybman" w:date="2021-04-13T22:04:00Z">
        <w:r>
          <w:rPr>
            <w:sz w:val="28"/>
            <w:szCs w:val="28"/>
          </w:rPr>
          <w:t>doesn’t</w:t>
        </w:r>
        <w:proofErr w:type="gramEnd"/>
        <w:r>
          <w:rPr>
            <w:sz w:val="28"/>
            <w:szCs w:val="28"/>
          </w:rPr>
          <w:t>,</w:t>
        </w:r>
      </w:ins>
      <w:ins w:id="137" w:author="sigalit leybman" w:date="2021-04-13T22:03:00Z">
        <w:r>
          <w:rPr>
            <w:sz w:val="28"/>
            <w:szCs w:val="28"/>
          </w:rPr>
          <w:t xml:space="preserve"> we return 1 else 0.</w:t>
        </w:r>
      </w:ins>
    </w:p>
    <w:p w14:paraId="0BD3478F" w14:textId="436CF006" w:rsidR="00615540" w:rsidRDefault="00615540">
      <w:pPr>
        <w:jc w:val="right"/>
        <w:rPr>
          <w:ins w:id="138" w:author="sigalit leybman" w:date="2021-04-14T12:47:00Z"/>
          <w:sz w:val="28"/>
          <w:szCs w:val="28"/>
        </w:rPr>
      </w:pPr>
    </w:p>
    <w:p w14:paraId="4540DD10" w14:textId="646D8235" w:rsidR="00615540" w:rsidRDefault="00615540">
      <w:pPr>
        <w:jc w:val="right"/>
        <w:rPr>
          <w:ins w:id="139" w:author="sigalit leybman" w:date="2021-04-14T12:47:00Z"/>
          <w:sz w:val="28"/>
          <w:szCs w:val="28"/>
        </w:rPr>
      </w:pPr>
    </w:p>
    <w:p w14:paraId="58290B76" w14:textId="2798B734" w:rsidR="00615540" w:rsidRDefault="00615540">
      <w:pPr>
        <w:jc w:val="right"/>
        <w:rPr>
          <w:ins w:id="140" w:author="sigalit leybman" w:date="2021-04-14T12:47:00Z"/>
          <w:sz w:val="28"/>
          <w:szCs w:val="28"/>
          <w:rtl/>
        </w:rPr>
      </w:pPr>
      <w:ins w:id="141" w:author="sigalit leybman" w:date="2021-04-14T12:47:00Z">
        <w:r>
          <w:rPr>
            <w:noProof/>
            <w:sz w:val="28"/>
            <w:szCs w:val="28"/>
          </w:rPr>
          <w:drawing>
            <wp:inline distT="0" distB="0" distL="0" distR="0" wp14:anchorId="0613B64F" wp14:editId="5F2EF5CE">
              <wp:extent cx="5274310" cy="2015490"/>
              <wp:effectExtent l="0" t="0" r="2540" b="3810"/>
              <wp:docPr id="6" name="Picture 6" descr="Graphical user interfac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Graphical user interface&#10;&#10;Description automatically generated with medium confidence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015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B917CA" w14:textId="1C33AFB5" w:rsidR="00615540" w:rsidRDefault="00382557">
      <w:pPr>
        <w:jc w:val="right"/>
        <w:rPr>
          <w:ins w:id="142" w:author="sigalit leybman" w:date="2021-04-14T12:53:00Z"/>
          <w:sz w:val="28"/>
          <w:szCs w:val="28"/>
        </w:rPr>
      </w:pPr>
      <w:ins w:id="143" w:author="sigalit leybman" w:date="2021-04-14T12:54:00Z">
        <w:r>
          <w:rPr>
            <w:sz w:val="28"/>
            <w:szCs w:val="28"/>
          </w:rPr>
          <w:t>This function is responsible to create and write in a s</w:t>
        </w:r>
      </w:ins>
      <w:ins w:id="144" w:author="sigalit leybman" w:date="2021-04-14T12:55:00Z">
        <w:r>
          <w:rPr>
            <w:sz w:val="28"/>
            <w:szCs w:val="28"/>
          </w:rPr>
          <w:t>pecific csv file.</w:t>
        </w:r>
      </w:ins>
    </w:p>
    <w:p w14:paraId="2DEE4846" w14:textId="77777777" w:rsidR="00610779" w:rsidRDefault="00610779" w:rsidP="00610779">
      <w:pPr>
        <w:jc w:val="right"/>
        <w:rPr>
          <w:ins w:id="145" w:author="sigalit leybman" w:date="2021-04-14T13:46:00Z"/>
          <w:sz w:val="28"/>
          <w:szCs w:val="28"/>
        </w:rPr>
      </w:pPr>
    </w:p>
    <w:p w14:paraId="1B55DBC7" w14:textId="77777777" w:rsidR="00610779" w:rsidRDefault="00610779" w:rsidP="00610779">
      <w:pPr>
        <w:jc w:val="right"/>
        <w:rPr>
          <w:ins w:id="146" w:author="sigalit leybman" w:date="2021-04-14T13:46:00Z"/>
          <w:sz w:val="28"/>
          <w:szCs w:val="28"/>
        </w:rPr>
      </w:pPr>
    </w:p>
    <w:p w14:paraId="0938C6CF" w14:textId="77777777" w:rsidR="00610779" w:rsidRDefault="00610779" w:rsidP="00610779">
      <w:pPr>
        <w:jc w:val="right"/>
        <w:rPr>
          <w:ins w:id="147" w:author="sigalit leybman" w:date="2021-04-14T13:46:00Z"/>
          <w:sz w:val="28"/>
          <w:szCs w:val="28"/>
        </w:rPr>
      </w:pPr>
    </w:p>
    <w:p w14:paraId="59310B7C" w14:textId="77777777" w:rsidR="00610779" w:rsidRDefault="00610779" w:rsidP="00610779">
      <w:pPr>
        <w:jc w:val="right"/>
        <w:rPr>
          <w:ins w:id="148" w:author="sigalit leybman" w:date="2021-04-14T13:46:00Z"/>
          <w:sz w:val="28"/>
          <w:szCs w:val="28"/>
        </w:rPr>
      </w:pPr>
    </w:p>
    <w:p w14:paraId="124C269B" w14:textId="77777777" w:rsidR="00610779" w:rsidRDefault="00610779" w:rsidP="00610779">
      <w:pPr>
        <w:jc w:val="right"/>
        <w:rPr>
          <w:ins w:id="149" w:author="sigalit leybman" w:date="2021-04-14T13:46:00Z"/>
          <w:sz w:val="28"/>
          <w:szCs w:val="28"/>
        </w:rPr>
      </w:pPr>
    </w:p>
    <w:p w14:paraId="3BA8666B" w14:textId="77777777" w:rsidR="00610779" w:rsidRDefault="00610779" w:rsidP="00610779">
      <w:pPr>
        <w:jc w:val="right"/>
        <w:rPr>
          <w:ins w:id="150" w:author="sigalit leybman" w:date="2021-04-14T13:46:00Z"/>
          <w:sz w:val="28"/>
          <w:szCs w:val="28"/>
        </w:rPr>
      </w:pPr>
    </w:p>
    <w:p w14:paraId="0045A3FC" w14:textId="77777777" w:rsidR="00610779" w:rsidRDefault="00610779" w:rsidP="00610779">
      <w:pPr>
        <w:jc w:val="right"/>
        <w:rPr>
          <w:ins w:id="151" w:author="sigalit leybman" w:date="2021-04-14T13:46:00Z"/>
          <w:sz w:val="28"/>
          <w:szCs w:val="28"/>
        </w:rPr>
      </w:pPr>
    </w:p>
    <w:p w14:paraId="3966D2F4" w14:textId="77777777" w:rsidR="00610779" w:rsidRDefault="00610779" w:rsidP="00610779">
      <w:pPr>
        <w:jc w:val="right"/>
        <w:rPr>
          <w:ins w:id="152" w:author="sigalit leybman" w:date="2021-04-14T13:46:00Z"/>
          <w:sz w:val="28"/>
          <w:szCs w:val="28"/>
        </w:rPr>
      </w:pPr>
    </w:p>
    <w:p w14:paraId="7AB0070C" w14:textId="77777777" w:rsidR="00610779" w:rsidRDefault="00610779" w:rsidP="00610779">
      <w:pPr>
        <w:jc w:val="right"/>
        <w:rPr>
          <w:ins w:id="153" w:author="sigalit leybman" w:date="2021-04-14T13:46:00Z"/>
          <w:sz w:val="28"/>
          <w:szCs w:val="28"/>
        </w:rPr>
      </w:pPr>
    </w:p>
    <w:p w14:paraId="235C0A5F" w14:textId="77777777" w:rsidR="00610779" w:rsidRDefault="00610779" w:rsidP="00610779">
      <w:pPr>
        <w:jc w:val="right"/>
        <w:rPr>
          <w:ins w:id="154" w:author="sigalit leybman" w:date="2021-04-14T13:46:00Z"/>
          <w:sz w:val="28"/>
          <w:szCs w:val="28"/>
        </w:rPr>
      </w:pPr>
    </w:p>
    <w:p w14:paraId="4AC96D7D" w14:textId="4E0B522B" w:rsidR="00610779" w:rsidRDefault="00610779" w:rsidP="00610779">
      <w:pPr>
        <w:jc w:val="right"/>
        <w:rPr>
          <w:ins w:id="155" w:author="sigalit leybman" w:date="2021-04-14T13:45:00Z"/>
          <w:sz w:val="28"/>
          <w:szCs w:val="28"/>
        </w:rPr>
      </w:pPr>
      <w:proofErr w:type="gramStart"/>
      <w:ins w:id="156" w:author="sigalit leybman" w:date="2021-04-14T13:46:00Z">
        <w:r>
          <w:rPr>
            <w:sz w:val="28"/>
            <w:szCs w:val="28"/>
          </w:rPr>
          <w:lastRenderedPageBreak/>
          <w:t>Main(</w:t>
        </w:r>
        <w:proofErr w:type="gramEnd"/>
        <w:r>
          <w:rPr>
            <w:sz w:val="28"/>
            <w:szCs w:val="28"/>
          </w:rPr>
          <w:t>):</w:t>
        </w:r>
      </w:ins>
    </w:p>
    <w:p w14:paraId="413779EB" w14:textId="77777777" w:rsidR="001522ED" w:rsidRDefault="001522ED" w:rsidP="001522ED">
      <w:pPr>
        <w:jc w:val="right"/>
        <w:rPr>
          <w:ins w:id="157" w:author="sigalit leybman" w:date="2021-04-14T16:43:00Z"/>
          <w:sz w:val="28"/>
          <w:szCs w:val="28"/>
          <w:rtl/>
        </w:rPr>
      </w:pPr>
    </w:p>
    <w:p w14:paraId="1E45876A" w14:textId="278702FF" w:rsidR="001522ED" w:rsidRDefault="001522ED" w:rsidP="001522ED">
      <w:pPr>
        <w:jc w:val="right"/>
        <w:rPr>
          <w:ins w:id="158" w:author="sigalit leybman" w:date="2021-04-14T16:44:00Z"/>
          <w:sz w:val="28"/>
          <w:szCs w:val="28"/>
          <w:rtl/>
        </w:rPr>
      </w:pPr>
      <w:ins w:id="159" w:author="sigalit leybman" w:date="2021-04-14T16:44:00Z">
        <w:r>
          <w:rPr>
            <w:noProof/>
            <w:sz w:val="28"/>
            <w:szCs w:val="28"/>
            <w:rtl/>
            <w:lang w:val="he-IL"/>
          </w:rPr>
          <w:drawing>
            <wp:inline distT="0" distB="0" distL="0" distR="0" wp14:anchorId="2DEA7183" wp14:editId="2810CCA1">
              <wp:extent cx="4464279" cy="4540483"/>
              <wp:effectExtent l="0" t="0" r="0" b="0"/>
              <wp:docPr id="16" name="Picture 1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 descr="Text&#10;&#10;Description automatically generated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4279" cy="4540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80DF00" w14:textId="5DF366D5" w:rsidR="001522ED" w:rsidRDefault="001522ED" w:rsidP="001522ED">
      <w:pPr>
        <w:jc w:val="right"/>
        <w:rPr>
          <w:ins w:id="160" w:author="sigalit leybman" w:date="2021-04-14T16:47:00Z"/>
          <w:rFonts w:hint="cs"/>
          <w:sz w:val="28"/>
          <w:szCs w:val="28"/>
          <w:rtl/>
        </w:rPr>
      </w:pPr>
      <w:ins w:id="161" w:author="sigalit leybman" w:date="2021-04-14T16:46:00Z">
        <w:r>
          <w:rPr>
            <w:sz w:val="28"/>
            <w:szCs w:val="28"/>
          </w:rPr>
          <w:t>We defined our threshold arrays that contains the probability which the firsts 5 indexes are smaller than their specific threshold and the other 5</w:t>
        </w:r>
      </w:ins>
      <w:ins w:id="162" w:author="sigalit leybman" w:date="2021-04-14T16:47:00Z">
        <w:r w:rsidRPr="001522ED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indexes are bigger.</w:t>
        </w:r>
      </w:ins>
    </w:p>
    <w:p w14:paraId="582E8C95" w14:textId="697B2A2C" w:rsidR="001522ED" w:rsidRPr="001522ED" w:rsidRDefault="001522ED" w:rsidP="001522ED">
      <w:pPr>
        <w:tabs>
          <w:tab w:val="left" w:pos="6392"/>
        </w:tabs>
        <w:rPr>
          <w:ins w:id="163" w:author="sigalit leybman" w:date="2021-04-14T16:46:00Z"/>
          <w:rFonts w:hint="cs"/>
          <w:sz w:val="28"/>
          <w:szCs w:val="28"/>
          <w:rtl/>
          <w:rPrChange w:id="164" w:author="sigalit leybman" w:date="2021-04-14T16:48:00Z">
            <w:rPr>
              <w:ins w:id="165" w:author="sigalit leybman" w:date="2021-04-14T16:46:00Z"/>
              <w:sz w:val="28"/>
              <w:szCs w:val="28"/>
            </w:rPr>
          </w:rPrChange>
        </w:rPr>
        <w:pPrChange w:id="166" w:author="sigalit leybman" w:date="2021-04-14T16:48:00Z">
          <w:pPr>
            <w:jc w:val="right"/>
          </w:pPr>
        </w:pPrChange>
      </w:pPr>
      <w:ins w:id="167" w:author="sigalit leybman" w:date="2021-04-14T16:48:00Z">
        <w:r>
          <w:rPr>
            <w:rFonts w:hint="cs"/>
            <w:noProof/>
            <w:sz w:val="28"/>
            <w:szCs w:val="28"/>
            <w:rtl/>
            <w:lang w:val="he-IL"/>
          </w:rPr>
          <w:lastRenderedPageBreak/>
          <w:drawing>
            <wp:inline distT="0" distB="0" distL="0" distR="0" wp14:anchorId="350DD864" wp14:editId="6D750C6A">
              <wp:extent cx="4936426" cy="4826728"/>
              <wp:effectExtent l="0" t="0" r="0" b="0"/>
              <wp:docPr id="17" name="Picture 17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 17" descr="Text&#10;&#10;Description automatically generated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6460" cy="485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15BB74" w14:textId="17E1498A" w:rsidR="001522ED" w:rsidRDefault="001522ED" w:rsidP="001522ED">
      <w:pPr>
        <w:jc w:val="right"/>
        <w:rPr>
          <w:ins w:id="168" w:author="sigalit leybman" w:date="2021-04-14T16:50:00Z"/>
          <w:rFonts w:hint="cs"/>
          <w:sz w:val="28"/>
          <w:szCs w:val="28"/>
          <w:rtl/>
        </w:rPr>
      </w:pPr>
      <w:ins w:id="169" w:author="sigalit leybman" w:date="2021-04-14T16:50:00Z">
        <w:r>
          <w:rPr>
            <w:sz w:val="28"/>
            <w:szCs w:val="28"/>
          </w:rPr>
          <w:t>When we enter the first loop, we define to which of the files to write to (we send the probability – threshold array).</w:t>
        </w:r>
      </w:ins>
    </w:p>
    <w:p w14:paraId="0B732AFA" w14:textId="7A26A547" w:rsidR="001522ED" w:rsidRPr="001522ED" w:rsidRDefault="001522ED" w:rsidP="001522ED">
      <w:pPr>
        <w:jc w:val="right"/>
        <w:rPr>
          <w:ins w:id="170" w:author="sigalit leybman" w:date="2021-04-14T16:44:00Z"/>
          <w:sz w:val="28"/>
          <w:szCs w:val="28"/>
          <w:rtl/>
          <w:rPrChange w:id="171" w:author="sigalit leybman" w:date="2021-04-14T16:50:00Z">
            <w:rPr>
              <w:ins w:id="172" w:author="sigalit leybman" w:date="2021-04-14T16:44:00Z"/>
              <w:sz w:val="28"/>
              <w:szCs w:val="28"/>
              <w:rtl/>
            </w:rPr>
          </w:rPrChange>
        </w:rPr>
      </w:pPr>
      <w:ins w:id="173" w:author="sigalit leybman" w:date="2021-04-14T16:50:00Z">
        <w:r>
          <w:rPr>
            <w:sz w:val="28"/>
            <w:szCs w:val="28"/>
          </w:rPr>
          <w:t xml:space="preserve">In this section </w:t>
        </w:r>
        <w:proofErr w:type="spellStart"/>
        <w:r>
          <w:rPr>
            <w:sz w:val="28"/>
            <w:szCs w:val="28"/>
          </w:rPr>
          <w:t>depands</w:t>
        </w:r>
        <w:proofErr w:type="spellEnd"/>
        <w:r>
          <w:rPr>
            <w:sz w:val="28"/>
            <w:szCs w:val="28"/>
          </w:rPr>
          <w:t xml:space="preserve"> on the first loop, we starts to create the graphs using </w:t>
        </w:r>
        <w:proofErr w:type="spellStart"/>
        <w:r>
          <w:rPr>
            <w:sz w:val="28"/>
            <w:szCs w:val="28"/>
          </w:rPr>
          <w:t>build_random_</w:t>
        </w:r>
        <w:proofErr w:type="gramStart"/>
        <w:r>
          <w:rPr>
            <w:sz w:val="28"/>
            <w:szCs w:val="28"/>
          </w:rPr>
          <w:t>graph</w:t>
        </w:r>
        <w:proofErr w:type="spellEnd"/>
        <w:r>
          <w:rPr>
            <w:sz w:val="28"/>
            <w:szCs w:val="28"/>
          </w:rPr>
          <w:t>(</w:t>
        </w:r>
        <w:proofErr w:type="gramEnd"/>
        <w:r>
          <w:rPr>
            <w:sz w:val="28"/>
            <w:szCs w:val="28"/>
          </w:rPr>
          <w:t xml:space="preserve">), than we started running on the other functions: </w:t>
        </w:r>
        <w:proofErr w:type="spellStart"/>
        <w:r>
          <w:rPr>
            <w:sz w:val="28"/>
            <w:szCs w:val="28"/>
          </w:rPr>
          <w:t>is_isolated</w:t>
        </w:r>
        <w:proofErr w:type="spellEnd"/>
        <w:r>
          <w:rPr>
            <w:sz w:val="28"/>
            <w:szCs w:val="28"/>
          </w:rPr>
          <w:t xml:space="preserve">(), </w:t>
        </w:r>
        <w:proofErr w:type="spellStart"/>
        <w:r>
          <w:rPr>
            <w:sz w:val="28"/>
            <w:szCs w:val="28"/>
          </w:rPr>
          <w:t>is_connectivity</w:t>
        </w:r>
        <w:proofErr w:type="spellEnd"/>
        <w:r>
          <w:rPr>
            <w:sz w:val="28"/>
            <w:szCs w:val="28"/>
          </w:rPr>
          <w:t>() and diameter(). (</w:t>
        </w:r>
        <w:proofErr w:type="gramStart"/>
        <w:r>
          <w:rPr>
            <w:sz w:val="28"/>
            <w:szCs w:val="28"/>
          </w:rPr>
          <w:t>again</w:t>
        </w:r>
        <w:proofErr w:type="gramEnd"/>
        <w:r>
          <w:rPr>
            <w:sz w:val="28"/>
            <w:szCs w:val="28"/>
          </w:rPr>
          <w:t xml:space="preserve"> depends on the first loop). We are using counters which help us detect how many graphs are isolated, connected and their diameter are equal and bigger than 2.</w:t>
        </w:r>
      </w:ins>
    </w:p>
    <w:p w14:paraId="245FD77C" w14:textId="4CDD3679" w:rsidR="001522ED" w:rsidRDefault="001522ED" w:rsidP="001522ED">
      <w:pPr>
        <w:jc w:val="right"/>
        <w:rPr>
          <w:ins w:id="174" w:author="sigalit leybman" w:date="2021-04-14T16:45:00Z"/>
          <w:sz w:val="28"/>
          <w:szCs w:val="28"/>
          <w:rtl/>
        </w:rPr>
      </w:pPr>
      <w:ins w:id="175" w:author="sigalit leybman" w:date="2021-04-14T16:45:00Z">
        <w:r>
          <w:rPr>
            <w:rFonts w:hint="cs"/>
            <w:noProof/>
            <w:sz w:val="28"/>
            <w:szCs w:val="28"/>
            <w:rtl/>
            <w:lang w:val="he-IL"/>
          </w:rPr>
          <w:lastRenderedPageBreak/>
          <w:drawing>
            <wp:inline distT="0" distB="0" distL="0" distR="0" wp14:anchorId="224D7197" wp14:editId="0A67D82F">
              <wp:extent cx="3435527" cy="4203916"/>
              <wp:effectExtent l="0" t="0" r="0" b="6350"/>
              <wp:docPr id="18" name="Picture 18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 18" descr="Text&#10;&#10;Description automatically generated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35527" cy="42039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7FB106" w14:textId="3FF5E466" w:rsidR="001522ED" w:rsidRPr="001522ED" w:rsidRDefault="001522ED" w:rsidP="001522ED">
      <w:pPr>
        <w:jc w:val="right"/>
        <w:rPr>
          <w:ins w:id="176" w:author="sigalit leybman" w:date="2021-04-14T16:45:00Z"/>
          <w:sz w:val="28"/>
          <w:szCs w:val="28"/>
          <w:rtl/>
          <w:rPrChange w:id="177" w:author="sigalit leybman" w:date="2021-04-14T16:51:00Z">
            <w:rPr>
              <w:ins w:id="178" w:author="sigalit leybman" w:date="2021-04-14T16:45:00Z"/>
              <w:sz w:val="28"/>
              <w:szCs w:val="28"/>
              <w:rtl/>
            </w:rPr>
          </w:rPrChange>
        </w:rPr>
      </w:pPr>
      <w:ins w:id="179" w:author="sigalit leybman" w:date="2021-04-14T16:52:00Z">
        <w:r>
          <w:rPr>
            <w:sz w:val="28"/>
            <w:szCs w:val="28"/>
          </w:rPr>
          <w:t xml:space="preserve">In context to the part above, </w:t>
        </w:r>
      </w:ins>
      <w:ins w:id="180" w:author="sigalit leybman" w:date="2021-04-14T16:53:00Z">
        <w:r>
          <w:rPr>
            <w:sz w:val="28"/>
            <w:szCs w:val="28"/>
          </w:rPr>
          <w:t>w</w:t>
        </w:r>
      </w:ins>
      <w:ins w:id="181" w:author="sigalit leybman" w:date="2021-04-14T16:51:00Z">
        <w:r>
          <w:rPr>
            <w:sz w:val="28"/>
            <w:szCs w:val="28"/>
          </w:rPr>
          <w:t xml:space="preserve">e </w:t>
        </w:r>
        <w:proofErr w:type="gramStart"/>
        <w:r>
          <w:rPr>
            <w:sz w:val="28"/>
            <w:szCs w:val="28"/>
          </w:rPr>
          <w:t>stores</w:t>
        </w:r>
        <w:proofErr w:type="gramEnd"/>
        <w:r>
          <w:rPr>
            <w:sz w:val="28"/>
            <w:szCs w:val="28"/>
          </w:rPr>
          <w:t xml:space="preserve"> the counters divided by 500 in their </w:t>
        </w:r>
        <w:r w:rsidRPr="00C3062E">
          <w:rPr>
            <w:sz w:val="28"/>
            <w:szCs w:val="28"/>
          </w:rPr>
          <w:t>designate</w:t>
        </w:r>
        <w:r>
          <w:rPr>
            <w:sz w:val="28"/>
            <w:szCs w:val="28"/>
          </w:rPr>
          <w:t xml:space="preserve"> counter-array, than we initialize the counters to 0.</w:t>
        </w:r>
      </w:ins>
    </w:p>
    <w:p w14:paraId="21EC2BDD" w14:textId="5CD9254D" w:rsidR="001522ED" w:rsidRDefault="001522ED" w:rsidP="001522ED">
      <w:pPr>
        <w:jc w:val="right"/>
        <w:rPr>
          <w:ins w:id="182" w:author="sigalit leybman" w:date="2021-04-14T16:43:00Z"/>
          <w:rFonts w:hint="cs"/>
          <w:sz w:val="28"/>
          <w:szCs w:val="28"/>
          <w:rtl/>
        </w:rPr>
      </w:pPr>
      <w:ins w:id="183" w:author="sigalit leybman" w:date="2021-04-14T16:45:00Z">
        <w:r>
          <w:rPr>
            <w:rFonts w:hint="cs"/>
            <w:noProof/>
            <w:sz w:val="28"/>
            <w:szCs w:val="28"/>
            <w:rtl/>
            <w:lang w:val="he-IL"/>
          </w:rPr>
          <w:lastRenderedPageBreak/>
          <w:drawing>
            <wp:inline distT="0" distB="0" distL="0" distR="0" wp14:anchorId="1178E333" wp14:editId="0893E79C">
              <wp:extent cx="5175516" cy="4730993"/>
              <wp:effectExtent l="0" t="0" r="6350" b="0"/>
              <wp:docPr id="19" name="Picture 19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icture 19" descr="Text&#10;&#10;Description automatically generated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516" cy="47309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8D433C" w14:textId="283C5919" w:rsidR="004D0C39" w:rsidRDefault="004D0C39" w:rsidP="004D0C39">
      <w:pPr>
        <w:jc w:val="right"/>
        <w:rPr>
          <w:ins w:id="184" w:author="sigalit leybman" w:date="2021-04-14T16:53:00Z"/>
          <w:sz w:val="28"/>
          <w:szCs w:val="28"/>
        </w:rPr>
      </w:pPr>
      <w:ins w:id="185" w:author="sigalit leybman" w:date="2021-04-14T16:53:00Z">
        <w:r>
          <w:rPr>
            <w:sz w:val="28"/>
            <w:szCs w:val="28"/>
          </w:rPr>
          <w:t xml:space="preserve">In this part we call </w:t>
        </w:r>
        <w:proofErr w:type="spellStart"/>
        <w:r>
          <w:rPr>
            <w:sz w:val="28"/>
            <w:szCs w:val="28"/>
          </w:rPr>
          <w:t>write_record_to_</w:t>
        </w:r>
        <w:proofErr w:type="gramStart"/>
        <w:r>
          <w:rPr>
            <w:sz w:val="28"/>
            <w:szCs w:val="28"/>
          </w:rPr>
          <w:t>file</w:t>
        </w:r>
        <w:proofErr w:type="spellEnd"/>
        <w:r>
          <w:rPr>
            <w:sz w:val="28"/>
            <w:szCs w:val="28"/>
          </w:rPr>
          <w:t>(</w:t>
        </w:r>
        <w:proofErr w:type="gramEnd"/>
        <w:r>
          <w:rPr>
            <w:sz w:val="28"/>
            <w:szCs w:val="28"/>
          </w:rPr>
          <w:t>) function again, but this time we sent the counter-arrays, that contains the results.</w:t>
        </w:r>
      </w:ins>
    </w:p>
    <w:p w14:paraId="5D374ACE" w14:textId="77777777" w:rsidR="001522ED" w:rsidRPr="004D0C39" w:rsidRDefault="001522ED" w:rsidP="001522ED">
      <w:pPr>
        <w:jc w:val="right"/>
        <w:rPr>
          <w:ins w:id="186" w:author="sigalit leybman" w:date="2021-04-14T16:43:00Z"/>
          <w:sz w:val="28"/>
          <w:szCs w:val="28"/>
          <w:rtl/>
          <w:rPrChange w:id="187" w:author="sigalit leybman" w:date="2021-04-14T16:53:00Z">
            <w:rPr>
              <w:ins w:id="188" w:author="sigalit leybman" w:date="2021-04-14T16:43:00Z"/>
              <w:sz w:val="28"/>
              <w:szCs w:val="28"/>
              <w:rtl/>
            </w:rPr>
          </w:rPrChange>
        </w:rPr>
      </w:pPr>
    </w:p>
    <w:p w14:paraId="331845D8" w14:textId="77777777" w:rsidR="001522ED" w:rsidRDefault="001522ED" w:rsidP="001522ED">
      <w:pPr>
        <w:jc w:val="right"/>
        <w:rPr>
          <w:ins w:id="189" w:author="sigalit leybman" w:date="2021-04-14T16:43:00Z"/>
          <w:sz w:val="28"/>
          <w:szCs w:val="28"/>
          <w:rtl/>
        </w:rPr>
      </w:pPr>
    </w:p>
    <w:p w14:paraId="322ECBE5" w14:textId="77777777" w:rsidR="001522ED" w:rsidRDefault="001522ED" w:rsidP="001522ED">
      <w:pPr>
        <w:jc w:val="right"/>
        <w:rPr>
          <w:ins w:id="190" w:author="sigalit leybman" w:date="2021-04-14T16:43:00Z"/>
          <w:sz w:val="28"/>
          <w:szCs w:val="28"/>
          <w:rtl/>
        </w:rPr>
      </w:pPr>
    </w:p>
    <w:p w14:paraId="5F63724A" w14:textId="77777777" w:rsidR="001522ED" w:rsidRDefault="001522ED" w:rsidP="001522ED">
      <w:pPr>
        <w:jc w:val="right"/>
        <w:rPr>
          <w:ins w:id="191" w:author="sigalit leybman" w:date="2021-04-14T16:43:00Z"/>
          <w:sz w:val="28"/>
          <w:szCs w:val="28"/>
          <w:rtl/>
        </w:rPr>
      </w:pPr>
    </w:p>
    <w:p w14:paraId="606E2938" w14:textId="77777777" w:rsidR="001522ED" w:rsidRDefault="001522ED" w:rsidP="001522ED">
      <w:pPr>
        <w:jc w:val="right"/>
        <w:rPr>
          <w:ins w:id="192" w:author="sigalit leybman" w:date="2021-04-14T16:43:00Z"/>
          <w:sz w:val="28"/>
          <w:szCs w:val="28"/>
          <w:rtl/>
        </w:rPr>
      </w:pPr>
    </w:p>
    <w:p w14:paraId="3E8E2809" w14:textId="77777777" w:rsidR="001522ED" w:rsidRDefault="001522ED" w:rsidP="001522ED">
      <w:pPr>
        <w:jc w:val="right"/>
        <w:rPr>
          <w:ins w:id="193" w:author="sigalit leybman" w:date="2021-04-14T16:43:00Z"/>
          <w:sz w:val="28"/>
          <w:szCs w:val="28"/>
          <w:rtl/>
        </w:rPr>
      </w:pPr>
    </w:p>
    <w:p w14:paraId="7219880D" w14:textId="77777777" w:rsidR="001522ED" w:rsidRDefault="001522ED" w:rsidP="001522ED">
      <w:pPr>
        <w:jc w:val="right"/>
        <w:rPr>
          <w:ins w:id="194" w:author="sigalit leybman" w:date="2021-04-14T16:43:00Z"/>
          <w:sz w:val="28"/>
          <w:szCs w:val="28"/>
          <w:rtl/>
        </w:rPr>
      </w:pPr>
    </w:p>
    <w:p w14:paraId="0CBF21B7" w14:textId="77777777" w:rsidR="001522ED" w:rsidRDefault="001522ED" w:rsidP="001522ED">
      <w:pPr>
        <w:jc w:val="right"/>
        <w:rPr>
          <w:ins w:id="195" w:author="sigalit leybman" w:date="2021-04-14T16:43:00Z"/>
          <w:sz w:val="28"/>
          <w:szCs w:val="28"/>
          <w:rtl/>
        </w:rPr>
      </w:pPr>
    </w:p>
    <w:p w14:paraId="27CFEB91" w14:textId="77777777" w:rsidR="001522ED" w:rsidRDefault="001522ED" w:rsidP="001522ED">
      <w:pPr>
        <w:jc w:val="right"/>
        <w:rPr>
          <w:ins w:id="196" w:author="sigalit leybman" w:date="2021-04-14T16:43:00Z"/>
          <w:sz w:val="28"/>
          <w:szCs w:val="28"/>
          <w:rtl/>
        </w:rPr>
      </w:pPr>
    </w:p>
    <w:p w14:paraId="0F4DDE3E" w14:textId="77777777" w:rsidR="00B47242" w:rsidRDefault="00B47242" w:rsidP="004D0C39">
      <w:pPr>
        <w:rPr>
          <w:ins w:id="197" w:author="sigalit leybman" w:date="2021-04-14T13:44:00Z"/>
          <w:rFonts w:hint="cs"/>
          <w:b/>
          <w:bCs/>
          <w:sz w:val="36"/>
          <w:szCs w:val="36"/>
          <w:rtl/>
        </w:rPr>
        <w:pPrChange w:id="198" w:author="sigalit leybman" w:date="2021-04-14T16:53:00Z">
          <w:pPr>
            <w:jc w:val="center"/>
          </w:pPr>
        </w:pPrChange>
      </w:pPr>
    </w:p>
    <w:p w14:paraId="54B488F0" w14:textId="780C94AD" w:rsidR="00A006FD" w:rsidRPr="004D0C39" w:rsidRDefault="00A20F23" w:rsidP="004D0C39">
      <w:pPr>
        <w:jc w:val="center"/>
        <w:rPr>
          <w:ins w:id="199" w:author="sigalit leybman" w:date="2021-04-14T13:43:00Z"/>
          <w:rFonts w:hint="cs"/>
          <w:b/>
          <w:bCs/>
          <w:sz w:val="32"/>
          <w:szCs w:val="32"/>
          <w:rtl/>
          <w:rPrChange w:id="200" w:author="sigalit leybman" w:date="2021-04-14T17:00:00Z">
            <w:rPr>
              <w:ins w:id="201" w:author="sigalit leybman" w:date="2021-04-14T13:43:00Z"/>
              <w:rFonts w:hint="cs"/>
              <w:b/>
              <w:bCs/>
              <w:sz w:val="36"/>
              <w:szCs w:val="36"/>
              <w:rtl/>
            </w:rPr>
          </w:rPrChange>
        </w:rPr>
        <w:pPrChange w:id="202" w:author="sigalit leybman" w:date="2021-04-14T17:00:00Z">
          <w:pPr>
            <w:jc w:val="right"/>
          </w:pPr>
        </w:pPrChange>
      </w:pPr>
      <w:ins w:id="203" w:author="sigalit leybman" w:date="2021-04-14T13:43:00Z">
        <w:r w:rsidRPr="00B47242">
          <w:rPr>
            <w:b/>
            <w:bCs/>
            <w:sz w:val="32"/>
            <w:szCs w:val="32"/>
            <w:rPrChange w:id="204" w:author="sigalit leybman" w:date="2021-04-14T13:44:00Z">
              <w:rPr>
                <w:b/>
                <w:bCs/>
                <w:sz w:val="36"/>
                <w:szCs w:val="36"/>
              </w:rPr>
            </w:rPrChange>
          </w:rPr>
          <w:lastRenderedPageBreak/>
          <w:t>SIMULATIONS</w:t>
        </w:r>
      </w:ins>
    </w:p>
    <w:p w14:paraId="3D9EA03B" w14:textId="15B0A7E9" w:rsidR="00A006FD" w:rsidRDefault="004D0C39" w:rsidP="00A006FD">
      <w:pPr>
        <w:jc w:val="right"/>
        <w:rPr>
          <w:ins w:id="205" w:author="sigalit leybman" w:date="2021-04-14T17:00:00Z"/>
          <w:b/>
          <w:bCs/>
          <w:sz w:val="36"/>
          <w:szCs w:val="36"/>
          <w:rtl/>
        </w:rPr>
      </w:pPr>
      <w:ins w:id="206" w:author="sigalit leybman" w:date="2021-04-14T16:59:00Z">
        <w:r>
          <w:rPr>
            <w:b/>
            <w:bCs/>
            <w:noProof/>
            <w:sz w:val="36"/>
            <w:szCs w:val="36"/>
            <w:rtl/>
            <w:lang w:val="he-IL"/>
          </w:rPr>
          <w:drawing>
            <wp:inline distT="0" distB="0" distL="0" distR="0" wp14:anchorId="50912720" wp14:editId="7141D65F">
              <wp:extent cx="5274310" cy="2331720"/>
              <wp:effectExtent l="0" t="0" r="2540" b="0"/>
              <wp:docPr id="20" name="Picture 20" descr="Chart, hist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icture 20" descr="Chart, histogram&#10;&#10;Description automatically generated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331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266140" w14:textId="77777777" w:rsidR="004D0C39" w:rsidRDefault="004D0C39" w:rsidP="00A006FD">
      <w:pPr>
        <w:jc w:val="right"/>
        <w:rPr>
          <w:ins w:id="207" w:author="sigalit leybman" w:date="2021-04-14T16:59:00Z"/>
          <w:b/>
          <w:bCs/>
          <w:sz w:val="36"/>
          <w:szCs w:val="36"/>
          <w:rtl/>
        </w:rPr>
      </w:pPr>
    </w:p>
    <w:p w14:paraId="33DBF960" w14:textId="1C6D924B" w:rsidR="004D0C39" w:rsidRDefault="004D0C39" w:rsidP="004D0C39">
      <w:pPr>
        <w:jc w:val="right"/>
        <w:rPr>
          <w:ins w:id="208" w:author="sigalit leybman" w:date="2021-04-14T17:00:00Z"/>
          <w:b/>
          <w:bCs/>
          <w:sz w:val="36"/>
          <w:szCs w:val="36"/>
          <w:rtl/>
        </w:rPr>
      </w:pPr>
      <w:ins w:id="209" w:author="sigalit leybman" w:date="2021-04-14T16:59:00Z">
        <w:r>
          <w:rPr>
            <w:rFonts w:hint="cs"/>
            <w:b/>
            <w:bCs/>
            <w:noProof/>
            <w:sz w:val="36"/>
            <w:szCs w:val="36"/>
            <w:rtl/>
            <w:lang w:val="he-IL"/>
          </w:rPr>
          <w:drawing>
            <wp:inline distT="0" distB="0" distL="0" distR="0" wp14:anchorId="565DBD76" wp14:editId="039EABAE">
              <wp:extent cx="5274310" cy="2527935"/>
              <wp:effectExtent l="0" t="0" r="2540" b="5715"/>
              <wp:docPr id="21" name="Picture 21" descr="Chart, ba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Picture 21" descr="Chart, bar chart&#10;&#10;Description automatically generated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27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920A02" w14:textId="77777777" w:rsidR="004D0C39" w:rsidRDefault="004D0C39" w:rsidP="004D0C39">
      <w:pPr>
        <w:jc w:val="right"/>
        <w:rPr>
          <w:ins w:id="210" w:author="sigalit leybman" w:date="2021-04-14T16:59:00Z"/>
          <w:b/>
          <w:bCs/>
          <w:sz w:val="36"/>
          <w:szCs w:val="36"/>
          <w:rtl/>
        </w:rPr>
        <w:pPrChange w:id="211" w:author="sigalit leybman" w:date="2021-04-14T17:00:00Z">
          <w:pPr>
            <w:jc w:val="right"/>
          </w:pPr>
        </w:pPrChange>
      </w:pPr>
    </w:p>
    <w:p w14:paraId="49F5E84D" w14:textId="5281F228" w:rsidR="004D0C39" w:rsidRDefault="004D0C39" w:rsidP="00A006FD">
      <w:pPr>
        <w:jc w:val="right"/>
        <w:rPr>
          <w:ins w:id="212" w:author="sigalit leybman" w:date="2021-04-14T13:42:00Z"/>
          <w:rFonts w:hint="cs"/>
          <w:b/>
          <w:bCs/>
          <w:sz w:val="36"/>
          <w:szCs w:val="36"/>
          <w:rtl/>
        </w:rPr>
      </w:pPr>
      <w:ins w:id="213" w:author="sigalit leybman" w:date="2021-04-14T16:59:00Z">
        <w:r>
          <w:rPr>
            <w:rFonts w:hint="cs"/>
            <w:b/>
            <w:bCs/>
            <w:noProof/>
            <w:sz w:val="36"/>
            <w:szCs w:val="36"/>
            <w:rtl/>
            <w:lang w:val="he-IL"/>
          </w:rPr>
          <w:drawing>
            <wp:inline distT="0" distB="0" distL="0" distR="0" wp14:anchorId="5E33C272" wp14:editId="55AEF01C">
              <wp:extent cx="5274310" cy="2350770"/>
              <wp:effectExtent l="0" t="0" r="2540" b="0"/>
              <wp:docPr id="22" name="Picture 22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2" descr="Chart&#10;&#10;Description automatically generated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350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C172B6" w14:textId="655A82C3" w:rsidR="00A20F23" w:rsidRDefault="00A20F23" w:rsidP="00A006FD">
      <w:pPr>
        <w:jc w:val="right"/>
        <w:rPr>
          <w:ins w:id="214" w:author="sigalit leybman" w:date="2021-04-14T13:42:00Z"/>
          <w:b/>
          <w:bCs/>
          <w:sz w:val="36"/>
          <w:szCs w:val="36"/>
          <w:rtl/>
        </w:rPr>
      </w:pPr>
    </w:p>
    <w:p w14:paraId="336FB586" w14:textId="2ECD9C06" w:rsidR="00A006FD" w:rsidRDefault="00A006FD" w:rsidP="00A006FD">
      <w:pPr>
        <w:jc w:val="right"/>
        <w:rPr>
          <w:ins w:id="215" w:author="sigalit leybman" w:date="2021-04-14T13:42:00Z"/>
          <w:b/>
          <w:bCs/>
          <w:sz w:val="36"/>
          <w:szCs w:val="36"/>
        </w:rPr>
      </w:pPr>
    </w:p>
    <w:p w14:paraId="59536112" w14:textId="77777777" w:rsidR="00A006FD" w:rsidRPr="00A006FD" w:rsidRDefault="00A006FD">
      <w:pPr>
        <w:jc w:val="right"/>
        <w:rPr>
          <w:b/>
          <w:bCs/>
          <w:sz w:val="36"/>
          <w:szCs w:val="36"/>
          <w:rPrChange w:id="216" w:author="sigalit leybman" w:date="2021-04-14T13:41:00Z">
            <w:rPr>
              <w:sz w:val="28"/>
              <w:szCs w:val="28"/>
            </w:rPr>
          </w:rPrChange>
        </w:rPr>
        <w:pPrChange w:id="217" w:author="sigalit leybman" w:date="2021-04-14T13:42:00Z">
          <w:pPr/>
        </w:pPrChange>
      </w:pPr>
    </w:p>
    <w:sectPr w:rsidR="00A006FD" w:rsidRPr="00A006FD" w:rsidSect="00B140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42CCA" w14:textId="77777777" w:rsidR="004C15FF" w:rsidRDefault="004C15FF" w:rsidP="00610779">
      <w:pPr>
        <w:spacing w:after="0" w:line="240" w:lineRule="auto"/>
      </w:pPr>
      <w:r>
        <w:separator/>
      </w:r>
    </w:p>
  </w:endnote>
  <w:endnote w:type="continuationSeparator" w:id="0">
    <w:p w14:paraId="61C189B2" w14:textId="77777777" w:rsidR="004C15FF" w:rsidRDefault="004C15FF" w:rsidP="0061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811CE" w14:textId="77777777" w:rsidR="004C15FF" w:rsidRDefault="004C15FF" w:rsidP="00610779">
      <w:pPr>
        <w:spacing w:after="0" w:line="240" w:lineRule="auto"/>
      </w:pPr>
      <w:r>
        <w:separator/>
      </w:r>
    </w:p>
  </w:footnote>
  <w:footnote w:type="continuationSeparator" w:id="0">
    <w:p w14:paraId="1A872332" w14:textId="77777777" w:rsidR="004C15FF" w:rsidRDefault="004C15FF" w:rsidP="0061077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galit leybman">
    <w15:presenceInfo w15:providerId="Windows Live" w15:userId="5ccaa7478ac481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FE"/>
    <w:rsid w:val="000C7E08"/>
    <w:rsid w:val="00144E0E"/>
    <w:rsid w:val="001522ED"/>
    <w:rsid w:val="001B3109"/>
    <w:rsid w:val="002F32D0"/>
    <w:rsid w:val="002F787C"/>
    <w:rsid w:val="00324F89"/>
    <w:rsid w:val="00382557"/>
    <w:rsid w:val="00470102"/>
    <w:rsid w:val="004C15FF"/>
    <w:rsid w:val="004D0C39"/>
    <w:rsid w:val="004F1ACF"/>
    <w:rsid w:val="005025E8"/>
    <w:rsid w:val="00534E80"/>
    <w:rsid w:val="005B1E60"/>
    <w:rsid w:val="00610779"/>
    <w:rsid w:val="00615540"/>
    <w:rsid w:val="006C79FE"/>
    <w:rsid w:val="00724F53"/>
    <w:rsid w:val="007A014B"/>
    <w:rsid w:val="007B16BE"/>
    <w:rsid w:val="00815DE1"/>
    <w:rsid w:val="00863387"/>
    <w:rsid w:val="00892FDB"/>
    <w:rsid w:val="009E438E"/>
    <w:rsid w:val="00A006FD"/>
    <w:rsid w:val="00A20F23"/>
    <w:rsid w:val="00A36138"/>
    <w:rsid w:val="00B14068"/>
    <w:rsid w:val="00B47242"/>
    <w:rsid w:val="00BC3E4D"/>
    <w:rsid w:val="00BE50A7"/>
    <w:rsid w:val="00C3062E"/>
    <w:rsid w:val="00C5332D"/>
    <w:rsid w:val="00E47D1A"/>
    <w:rsid w:val="00E64103"/>
    <w:rsid w:val="00F10E98"/>
    <w:rsid w:val="00F46488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46EE"/>
  <w15:chartTrackingRefBased/>
  <w15:docId w15:val="{9F5C22AD-483A-4787-ABDA-514AFD13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779"/>
  </w:style>
  <w:style w:type="paragraph" w:styleId="Footer">
    <w:name w:val="footer"/>
    <w:basedOn w:val="Normal"/>
    <w:link w:val="FooterChar"/>
    <w:uiPriority w:val="99"/>
    <w:unhideWhenUsed/>
    <w:rsid w:val="00610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560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sigalit leybman</dc:creator>
  <cp:keywords/>
  <dc:description/>
  <cp:lastModifiedBy>sigalit leybman</cp:lastModifiedBy>
  <cp:revision>22</cp:revision>
  <dcterms:created xsi:type="dcterms:W3CDTF">2021-04-13T17:31:00Z</dcterms:created>
  <dcterms:modified xsi:type="dcterms:W3CDTF">2021-04-14T14:00:00Z</dcterms:modified>
</cp:coreProperties>
</file>